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D94604" w:rsidRDefault="0093652E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GIORGIA PIACENTINO</w:t>
      </w:r>
    </w:p>
    <w:p w14:paraId="5D5EC63B" w14:textId="5A9831EC" w:rsidR="00911274" w:rsidRPr="00D94604" w:rsidRDefault="00911274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Columbia Business School, Columbia University, Uris 813</w:t>
      </w:r>
    </w:p>
    <w:p w14:paraId="146AC81C" w14:textId="6F3406D3" w:rsidR="0060456C" w:rsidRPr="00D94604" w:rsidRDefault="0060456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New York, New York 10027</w:t>
      </w:r>
    </w:p>
    <w:p w14:paraId="08E5B3EB" w14:textId="335002E7" w:rsidR="0060456C" w:rsidRPr="00D94604" w:rsidRDefault="00427303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2"/>
          <w:szCs w:val="22"/>
          <w:lang w:val="en-GB"/>
        </w:rPr>
      </w:pPr>
      <w:hyperlink r:id="rId7" w:history="1">
        <w:r w:rsidR="0060456C" w:rsidRPr="00D94604">
          <w:rPr>
            <w:rStyle w:val="Hyperlink"/>
            <w:sz w:val="22"/>
            <w:szCs w:val="22"/>
            <w:lang w:val="en-GB"/>
          </w:rPr>
          <w:t>g.piacentino@gsb.columbia.edu</w:t>
        </w:r>
      </w:hyperlink>
    </w:p>
    <w:p w14:paraId="5164C55C" w14:textId="77777777" w:rsidR="0060456C" w:rsidRPr="00D94604" w:rsidRDefault="0060456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2"/>
          <w:szCs w:val="22"/>
          <w:lang w:val="en-GB"/>
        </w:rPr>
      </w:pPr>
    </w:p>
    <w:p w14:paraId="21F432B1" w14:textId="593DCF8C" w:rsidR="0060456C" w:rsidRPr="00D94604" w:rsidRDefault="0060456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June 7th, 2019</w:t>
      </w:r>
    </w:p>
    <w:p w14:paraId="281B00EB" w14:textId="77777777" w:rsidR="0039068C" w:rsidRPr="00D94604" w:rsidRDefault="0039068C" w:rsidP="0039068C">
      <w:pPr>
        <w:ind w:right="187"/>
        <w:rPr>
          <w:b/>
          <w:sz w:val="22"/>
          <w:szCs w:val="22"/>
          <w:lang w:val="en-GB"/>
        </w:rPr>
      </w:pPr>
    </w:p>
    <w:p w14:paraId="1D9BD9C8" w14:textId="04C3C5FE" w:rsidR="00126466" w:rsidRPr="00D94604" w:rsidRDefault="00126466" w:rsidP="00126466">
      <w:pPr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FIELD OF SPECILIZATION</w:t>
      </w:r>
    </w:p>
    <w:p w14:paraId="2CBB8377" w14:textId="77777777" w:rsidR="00B3138D" w:rsidRPr="00D94604" w:rsidRDefault="00B3138D" w:rsidP="00126466">
      <w:pPr>
        <w:ind w:right="187"/>
        <w:outlineLvl w:val="0"/>
        <w:rPr>
          <w:sz w:val="22"/>
          <w:szCs w:val="22"/>
          <w:lang w:val="en-GB"/>
        </w:rPr>
      </w:pPr>
    </w:p>
    <w:p w14:paraId="2891099B" w14:textId="13D0A0B0" w:rsidR="00126466" w:rsidRPr="00D94604" w:rsidRDefault="00B3138D" w:rsidP="0039068C">
      <w:pPr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Corporate finance and </w:t>
      </w:r>
      <w:r w:rsidR="00911274" w:rsidRPr="00D94604">
        <w:rPr>
          <w:sz w:val="22"/>
          <w:szCs w:val="22"/>
          <w:lang w:val="en-GB"/>
        </w:rPr>
        <w:t xml:space="preserve">financial </w:t>
      </w:r>
      <w:r w:rsidRPr="00D94604">
        <w:rPr>
          <w:sz w:val="22"/>
          <w:szCs w:val="22"/>
          <w:lang w:val="en-GB"/>
        </w:rPr>
        <w:t xml:space="preserve">intermediation </w:t>
      </w:r>
    </w:p>
    <w:p w14:paraId="5F2A448A" w14:textId="77777777" w:rsidR="00126466" w:rsidRPr="00D94604" w:rsidRDefault="00126466" w:rsidP="0039068C">
      <w:pPr>
        <w:ind w:right="187"/>
        <w:outlineLvl w:val="0"/>
        <w:rPr>
          <w:sz w:val="22"/>
          <w:szCs w:val="22"/>
          <w:lang w:val="en-GB"/>
        </w:rPr>
      </w:pPr>
    </w:p>
    <w:p w14:paraId="2B74DCB4" w14:textId="65E708A6" w:rsidR="0039068C" w:rsidRPr="00D94604" w:rsidRDefault="00E4471B" w:rsidP="0039068C">
      <w:pPr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ACADEMIC APPOINTMENTS</w:t>
      </w:r>
    </w:p>
    <w:p w14:paraId="3D43BD95" w14:textId="77777777" w:rsidR="0039068C" w:rsidRPr="00D94604" w:rsidRDefault="0039068C" w:rsidP="0039068C">
      <w:pPr>
        <w:ind w:right="187"/>
        <w:outlineLvl w:val="0"/>
        <w:rPr>
          <w:b/>
          <w:sz w:val="22"/>
          <w:szCs w:val="22"/>
          <w:lang w:val="en-GB"/>
        </w:rPr>
      </w:pPr>
    </w:p>
    <w:p w14:paraId="6C32133C" w14:textId="6F91F384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2018-present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Daniel W. Stanton Associate Professor of Business</w:t>
      </w:r>
      <w:r w:rsidRPr="00D94604">
        <w:rPr>
          <w:rFonts w:eastAsia="Times New Roman"/>
          <w:sz w:val="22"/>
          <w:szCs w:val="22"/>
        </w:rPr>
        <w:t xml:space="preserve"> </w:t>
      </w:r>
    </w:p>
    <w:p w14:paraId="0409ADE3" w14:textId="6DFD83FF" w:rsidR="0093652E" w:rsidRPr="00D94604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sz w:val="22"/>
          <w:szCs w:val="22"/>
          <w:lang w:val="en-GB"/>
        </w:rPr>
        <w:t>Columbia University</w:t>
      </w:r>
      <w:r w:rsidR="00FF4455" w:rsidRPr="00D94604">
        <w:rPr>
          <w:sz w:val="22"/>
          <w:szCs w:val="22"/>
          <w:lang w:val="en-GB"/>
        </w:rPr>
        <w:t>, Columbia Business School</w:t>
      </w:r>
    </w:p>
    <w:p w14:paraId="55058F2F" w14:textId="4C7A4CAC" w:rsidR="0093652E" w:rsidRPr="00D94604" w:rsidRDefault="0093652E" w:rsidP="0093652E">
      <w:pPr>
        <w:rPr>
          <w:sz w:val="22"/>
          <w:szCs w:val="22"/>
          <w:lang w:val="en-GB"/>
        </w:rPr>
      </w:pPr>
    </w:p>
    <w:p w14:paraId="2A501E0B" w14:textId="14743552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2017-2018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Assistant Professor of Finance</w:t>
      </w:r>
    </w:p>
    <w:p w14:paraId="6ACCCEF3" w14:textId="4B60C288" w:rsidR="0039068C" w:rsidRPr="00D94604" w:rsidRDefault="00FF4455" w:rsidP="00FF4455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Columbia University, Columbia Business School</w:t>
      </w:r>
    </w:p>
    <w:p w14:paraId="5A13AF66" w14:textId="77777777" w:rsidR="00FF4455" w:rsidRPr="00D94604" w:rsidRDefault="00FF4455" w:rsidP="00FF4455">
      <w:pPr>
        <w:ind w:left="1440" w:firstLine="720"/>
        <w:rPr>
          <w:b/>
          <w:sz w:val="22"/>
          <w:szCs w:val="22"/>
          <w:lang w:val="en-GB"/>
        </w:rPr>
      </w:pPr>
    </w:p>
    <w:p w14:paraId="24A460DD" w14:textId="48DB9B1A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2013-2017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Assistant Professor of Finance</w:t>
      </w:r>
    </w:p>
    <w:p w14:paraId="4FFAA5AD" w14:textId="30CE6CFB" w:rsidR="0093652E" w:rsidRPr="00D94604" w:rsidRDefault="0093652E" w:rsidP="0093652E">
      <w:pPr>
        <w:ind w:firstLine="720"/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sz w:val="22"/>
          <w:szCs w:val="22"/>
          <w:lang w:val="en-GB"/>
        </w:rPr>
        <w:t>Washington University in St. Louis</w:t>
      </w:r>
      <w:r w:rsidR="00FF4455" w:rsidRPr="00D94604">
        <w:rPr>
          <w:sz w:val="22"/>
          <w:szCs w:val="22"/>
          <w:lang w:val="en-GB"/>
        </w:rPr>
        <w:t>, Olin Business School</w:t>
      </w:r>
    </w:p>
    <w:p w14:paraId="1FD796CF" w14:textId="77777777" w:rsidR="0039068C" w:rsidRPr="00D94604" w:rsidRDefault="0039068C" w:rsidP="0039068C">
      <w:pPr>
        <w:tabs>
          <w:tab w:val="left" w:pos="2694"/>
        </w:tabs>
        <w:ind w:right="187"/>
        <w:outlineLvl w:val="0"/>
        <w:rPr>
          <w:b/>
          <w:sz w:val="22"/>
          <w:szCs w:val="22"/>
          <w:lang w:val="en-GB"/>
        </w:rPr>
      </w:pPr>
    </w:p>
    <w:p w14:paraId="2CC14177" w14:textId="2008D094" w:rsidR="0039068C" w:rsidRPr="00D94604" w:rsidRDefault="00E4471B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OTHER APPOINTMENTS</w:t>
      </w:r>
    </w:p>
    <w:p w14:paraId="516DB150" w14:textId="77777777" w:rsidR="0093652E" w:rsidRPr="00D94604" w:rsidRDefault="0093652E" w:rsidP="0093652E">
      <w:pPr>
        <w:rPr>
          <w:sz w:val="22"/>
          <w:szCs w:val="22"/>
          <w:lang w:val="en-GB"/>
        </w:rPr>
      </w:pPr>
    </w:p>
    <w:p w14:paraId="142E70C0" w14:textId="06E04964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2019-present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Faculty Research Fellow</w:t>
      </w:r>
    </w:p>
    <w:p w14:paraId="54A823AE" w14:textId="02B9D9F2" w:rsidR="0093652E" w:rsidRPr="00D94604" w:rsidRDefault="0093652E" w:rsidP="0093652E">
      <w:pPr>
        <w:ind w:firstLine="720"/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sz w:val="22"/>
          <w:szCs w:val="22"/>
          <w:lang w:val="en-GB"/>
        </w:rPr>
        <w:t>National Bureau of Economic Research (NBER)</w:t>
      </w:r>
    </w:p>
    <w:p w14:paraId="1E4E7739" w14:textId="77777777" w:rsidR="00796182" w:rsidRPr="00D94604" w:rsidRDefault="00796182" w:rsidP="00332F91">
      <w:pPr>
        <w:rPr>
          <w:sz w:val="22"/>
          <w:szCs w:val="22"/>
          <w:lang w:val="en-GB"/>
        </w:rPr>
      </w:pPr>
    </w:p>
    <w:p w14:paraId="1F38C66D" w14:textId="4A92FBAF" w:rsidR="00796182" w:rsidRPr="00D94604" w:rsidRDefault="00796182" w:rsidP="00796182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2018-present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Member</w:t>
      </w:r>
    </w:p>
    <w:p w14:paraId="6020F726" w14:textId="627CEEFB" w:rsidR="00796182" w:rsidRPr="00D94604" w:rsidRDefault="00796182" w:rsidP="00796182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Macro Finance Society (MFS)</w:t>
      </w:r>
    </w:p>
    <w:p w14:paraId="127BB928" w14:textId="77777777" w:rsidR="0093652E" w:rsidRPr="00D94604" w:rsidRDefault="0093652E" w:rsidP="0054315D">
      <w:pPr>
        <w:rPr>
          <w:sz w:val="22"/>
          <w:szCs w:val="22"/>
          <w:lang w:val="en-GB"/>
        </w:rPr>
      </w:pPr>
    </w:p>
    <w:p w14:paraId="1C921726" w14:textId="6A8075BB" w:rsidR="0093652E" w:rsidRPr="00D94604" w:rsidRDefault="0093652E" w:rsidP="0093652E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2016-present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Research Affiliate</w:t>
      </w:r>
    </w:p>
    <w:p w14:paraId="2B8ED2DD" w14:textId="4CA1E359" w:rsidR="0093652E" w:rsidRPr="00D94604" w:rsidRDefault="0093652E" w:rsidP="0093652E">
      <w:pPr>
        <w:ind w:firstLine="720"/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sz w:val="22"/>
          <w:szCs w:val="22"/>
          <w:lang w:val="en-GB"/>
        </w:rPr>
        <w:t>Center for Economic Policy Research (CEPR)</w:t>
      </w:r>
    </w:p>
    <w:p w14:paraId="57CFBA22" w14:textId="77777777" w:rsidR="00796182" w:rsidRPr="00D94604" w:rsidRDefault="00796182" w:rsidP="0093652E">
      <w:pPr>
        <w:ind w:firstLine="720"/>
        <w:rPr>
          <w:sz w:val="22"/>
          <w:szCs w:val="22"/>
          <w:lang w:val="en-GB"/>
        </w:rPr>
      </w:pPr>
    </w:p>
    <w:p w14:paraId="305A4D2E" w14:textId="77777777" w:rsidR="00796182" w:rsidRPr="00D94604" w:rsidRDefault="00796182" w:rsidP="00796182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2015-present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Member</w:t>
      </w:r>
    </w:p>
    <w:p w14:paraId="134FA293" w14:textId="77777777" w:rsidR="00796182" w:rsidRPr="00D94604" w:rsidRDefault="00796182" w:rsidP="00796182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Labor and Finance Group</w:t>
      </w:r>
    </w:p>
    <w:p w14:paraId="47E140A7" w14:textId="77777777" w:rsidR="00796182" w:rsidRPr="00D94604" w:rsidRDefault="00796182" w:rsidP="00796182">
      <w:pPr>
        <w:ind w:left="1440" w:firstLine="720"/>
        <w:rPr>
          <w:sz w:val="22"/>
          <w:szCs w:val="22"/>
          <w:lang w:val="en-GB"/>
        </w:rPr>
      </w:pPr>
    </w:p>
    <w:p w14:paraId="711C921A" w14:textId="163A8A80" w:rsidR="00796182" w:rsidRPr="00D94604" w:rsidRDefault="00796182" w:rsidP="00796182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2013-present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Member</w:t>
      </w:r>
    </w:p>
    <w:p w14:paraId="701DF231" w14:textId="5566C413" w:rsidR="00796182" w:rsidRPr="00D94604" w:rsidRDefault="00796182" w:rsidP="00796182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Finance and Theory Group (FTG)</w:t>
      </w:r>
    </w:p>
    <w:p w14:paraId="28990D62" w14:textId="29F2171A" w:rsidR="000C1E78" w:rsidRPr="00D94604" w:rsidRDefault="000C1E78" w:rsidP="00FF5D5A">
      <w:pPr>
        <w:rPr>
          <w:sz w:val="22"/>
          <w:szCs w:val="22"/>
          <w:lang w:val="en-GB"/>
        </w:rPr>
      </w:pPr>
    </w:p>
    <w:p w14:paraId="4F5804B5" w14:textId="77777777" w:rsidR="0039068C" w:rsidRPr="00D9460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EDUCATION</w:t>
      </w:r>
    </w:p>
    <w:p w14:paraId="31FF8018" w14:textId="77777777" w:rsidR="00891538" w:rsidRPr="00D94604" w:rsidRDefault="00891538" w:rsidP="0039068C">
      <w:pPr>
        <w:ind w:right="187"/>
        <w:outlineLvl w:val="0"/>
        <w:rPr>
          <w:sz w:val="22"/>
          <w:szCs w:val="22"/>
          <w:lang w:val="en-GB"/>
        </w:rPr>
      </w:pPr>
    </w:p>
    <w:p w14:paraId="42DE583C" w14:textId="0A51F437" w:rsidR="00891538" w:rsidRPr="00D94604" w:rsidRDefault="00891538" w:rsidP="00891538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2009-2013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b/>
          <w:sz w:val="22"/>
          <w:szCs w:val="22"/>
          <w:lang w:val="en-GB"/>
        </w:rPr>
        <w:t>London School of Economics</w:t>
      </w:r>
      <w:r w:rsidRPr="00D94604">
        <w:rPr>
          <w:sz w:val="22"/>
          <w:szCs w:val="22"/>
          <w:lang w:val="en-GB"/>
        </w:rPr>
        <w:t>, London, UK</w:t>
      </w:r>
    </w:p>
    <w:p w14:paraId="66EBD481" w14:textId="73384ABB" w:rsidR="00891538" w:rsidRPr="00D94604" w:rsidRDefault="00891538" w:rsidP="00891538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PhD, Finance, 2013 </w:t>
      </w:r>
    </w:p>
    <w:p w14:paraId="54132A8D" w14:textId="2F5274E1" w:rsidR="00891538" w:rsidRPr="00D94604" w:rsidRDefault="00891538" w:rsidP="00891538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Advisor: Amil Dasgupta</w:t>
      </w:r>
    </w:p>
    <w:p w14:paraId="02526DFF" w14:textId="173C78E8" w:rsidR="00891538" w:rsidRPr="00D94604" w:rsidRDefault="00891538" w:rsidP="00891538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Dissertation title: Theories of the Effects of Portfolio Management Incentives</w:t>
      </w:r>
    </w:p>
    <w:p w14:paraId="051291B7" w14:textId="77777777" w:rsidR="00891538" w:rsidRPr="00D94604" w:rsidRDefault="00891538" w:rsidP="00891538">
      <w:pPr>
        <w:ind w:left="1440" w:firstLine="720"/>
        <w:rPr>
          <w:sz w:val="22"/>
          <w:szCs w:val="22"/>
          <w:lang w:val="en-GB"/>
        </w:rPr>
      </w:pPr>
    </w:p>
    <w:p w14:paraId="4B4D9834" w14:textId="5776585E" w:rsidR="00891538" w:rsidRPr="00D94604" w:rsidRDefault="00891538" w:rsidP="00891538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 xml:space="preserve">2008-2009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b/>
          <w:sz w:val="22"/>
          <w:szCs w:val="22"/>
          <w:lang w:val="en-GB"/>
        </w:rPr>
        <w:t>Toulouse School of Economics</w:t>
      </w:r>
      <w:r w:rsidR="006C2690" w:rsidRPr="00D94604">
        <w:rPr>
          <w:b/>
          <w:sz w:val="22"/>
          <w:szCs w:val="22"/>
          <w:lang w:val="en-GB"/>
        </w:rPr>
        <w:t xml:space="preserve">, </w:t>
      </w:r>
      <w:r w:rsidR="006C2690" w:rsidRPr="00D94604">
        <w:rPr>
          <w:sz w:val="22"/>
          <w:szCs w:val="22"/>
          <w:lang w:val="en-GB"/>
        </w:rPr>
        <w:t>Toulouse, France</w:t>
      </w:r>
    </w:p>
    <w:p w14:paraId="31E1EA18" w14:textId="6F6EDD4F" w:rsidR="00891538" w:rsidRPr="00D94604" w:rsidRDefault="00FF4455" w:rsidP="006C2690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MSc Financial Markets and Intermediaries</w:t>
      </w:r>
    </w:p>
    <w:p w14:paraId="7EB9656C" w14:textId="77777777" w:rsidR="0039068C" w:rsidRPr="00D94604" w:rsidRDefault="0039068C" w:rsidP="0039068C">
      <w:pPr>
        <w:tabs>
          <w:tab w:val="left" w:pos="2340"/>
        </w:tabs>
        <w:ind w:left="2552" w:right="187" w:hanging="2552"/>
        <w:rPr>
          <w:i/>
          <w:sz w:val="22"/>
          <w:szCs w:val="22"/>
          <w:lang w:val="en-GB"/>
        </w:rPr>
      </w:pPr>
    </w:p>
    <w:p w14:paraId="3C56F6E4" w14:textId="7C2D760F" w:rsidR="006C2690" w:rsidRPr="00D94604" w:rsidRDefault="00E0424C" w:rsidP="006C2690">
      <w:pPr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2006-</w:t>
      </w:r>
      <w:r w:rsidR="006C2690" w:rsidRPr="00D94604">
        <w:rPr>
          <w:sz w:val="22"/>
          <w:szCs w:val="22"/>
          <w:lang w:val="en-GB"/>
        </w:rPr>
        <w:t>2008</w:t>
      </w:r>
      <w:r w:rsidR="006C2690" w:rsidRPr="00D94604">
        <w:rPr>
          <w:sz w:val="22"/>
          <w:szCs w:val="22"/>
          <w:lang w:val="en-GB"/>
        </w:rPr>
        <w:tab/>
      </w:r>
      <w:r w:rsidR="006C2690" w:rsidRPr="00D94604">
        <w:rPr>
          <w:sz w:val="22"/>
          <w:szCs w:val="22"/>
          <w:lang w:val="en-GB"/>
        </w:rPr>
        <w:tab/>
      </w:r>
      <w:r w:rsidR="006C2690" w:rsidRPr="00D94604">
        <w:rPr>
          <w:b/>
          <w:sz w:val="22"/>
          <w:szCs w:val="22"/>
          <w:lang w:val="en-GB"/>
        </w:rPr>
        <w:t xml:space="preserve">University of Rome </w:t>
      </w:r>
      <w:r w:rsidRPr="00D94604">
        <w:rPr>
          <w:b/>
          <w:sz w:val="22"/>
          <w:szCs w:val="22"/>
          <w:lang w:val="en-GB"/>
        </w:rPr>
        <w:t>“</w:t>
      </w:r>
      <w:r w:rsidR="006C2690" w:rsidRPr="00D94604">
        <w:rPr>
          <w:b/>
          <w:sz w:val="22"/>
          <w:szCs w:val="22"/>
          <w:lang w:val="en-GB"/>
        </w:rPr>
        <w:t>Tor Vergata</w:t>
      </w:r>
      <w:r w:rsidR="006C2690" w:rsidRPr="00D94604">
        <w:rPr>
          <w:sz w:val="22"/>
          <w:szCs w:val="22"/>
          <w:lang w:val="en-GB"/>
        </w:rPr>
        <w:t>,</w:t>
      </w:r>
      <w:r w:rsidRPr="00D94604">
        <w:rPr>
          <w:sz w:val="22"/>
          <w:szCs w:val="22"/>
          <w:lang w:val="en-GB"/>
        </w:rPr>
        <w:t>”</w:t>
      </w:r>
      <w:r w:rsidR="006C2690" w:rsidRPr="00D94604">
        <w:rPr>
          <w:sz w:val="22"/>
          <w:szCs w:val="22"/>
          <w:lang w:val="en-GB"/>
        </w:rPr>
        <w:t xml:space="preserve"> Rome, Italy</w:t>
      </w:r>
    </w:p>
    <w:p w14:paraId="7228E463" w14:textId="183B3659" w:rsidR="006C2690" w:rsidRPr="00D94604" w:rsidRDefault="00E0424C" w:rsidP="006C2690">
      <w:pPr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M.Sc., Financ</w:t>
      </w:r>
      <w:r w:rsidR="006C2690" w:rsidRPr="00D94604">
        <w:rPr>
          <w:sz w:val="22"/>
          <w:szCs w:val="22"/>
          <w:lang w:val="en-GB"/>
        </w:rPr>
        <w:t xml:space="preserve">e </w:t>
      </w:r>
    </w:p>
    <w:p w14:paraId="5184FAFB" w14:textId="77777777" w:rsidR="006C2690" w:rsidRPr="00D94604" w:rsidRDefault="006C2690" w:rsidP="006C2690">
      <w:pPr>
        <w:ind w:right="182"/>
        <w:rPr>
          <w:sz w:val="22"/>
          <w:szCs w:val="22"/>
          <w:lang w:val="en-GB"/>
        </w:rPr>
      </w:pPr>
    </w:p>
    <w:p w14:paraId="1B9DD5A3" w14:textId="126DDE12" w:rsidR="00E0424C" w:rsidRPr="00D94604" w:rsidRDefault="006C2690" w:rsidP="006C2690">
      <w:pPr>
        <w:tabs>
          <w:tab w:val="left" w:pos="1980"/>
          <w:tab w:val="left" w:pos="2340"/>
        </w:tabs>
        <w:ind w:left="2552" w:right="182" w:hanging="2552"/>
        <w:rPr>
          <w:b/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2005</w:t>
      </w:r>
      <w:r w:rsidR="00E0424C" w:rsidRPr="00D94604">
        <w:rPr>
          <w:sz w:val="22"/>
          <w:szCs w:val="22"/>
          <w:lang w:val="en-GB"/>
        </w:rPr>
        <w:t>-2008</w:t>
      </w:r>
      <w:r w:rsidR="00E0424C" w:rsidRPr="00D94604">
        <w:rPr>
          <w:sz w:val="22"/>
          <w:szCs w:val="22"/>
          <w:lang w:val="en-GB"/>
        </w:rPr>
        <w:tab/>
      </w:r>
      <w:r w:rsidR="00AB22D7">
        <w:rPr>
          <w:b/>
          <w:sz w:val="22"/>
          <w:szCs w:val="22"/>
          <w:lang w:val="en-GB"/>
        </w:rPr>
        <w:t xml:space="preserve">   </w:t>
      </w:r>
      <w:r w:rsidR="00E0424C" w:rsidRPr="00D94604">
        <w:rPr>
          <w:b/>
          <w:sz w:val="22"/>
          <w:szCs w:val="22"/>
          <w:lang w:val="en-GB"/>
        </w:rPr>
        <w:t xml:space="preserve">University of Rome “Roma Tre,” </w:t>
      </w:r>
      <w:r w:rsidR="00E0424C" w:rsidRPr="00D94604">
        <w:rPr>
          <w:sz w:val="22"/>
          <w:szCs w:val="22"/>
          <w:lang w:val="en-GB"/>
        </w:rPr>
        <w:t>Rome, Italy</w:t>
      </w:r>
      <w:r w:rsidRPr="00D94604">
        <w:rPr>
          <w:b/>
          <w:sz w:val="22"/>
          <w:szCs w:val="22"/>
          <w:lang w:val="en-GB"/>
        </w:rPr>
        <w:t xml:space="preserve"> </w:t>
      </w:r>
    </w:p>
    <w:p w14:paraId="1C70D10E" w14:textId="32A0B9A4" w:rsidR="00E0424C" w:rsidRPr="00D94604" w:rsidRDefault="00E0424C" w:rsidP="00E0424C">
      <w:pPr>
        <w:rPr>
          <w:sz w:val="22"/>
          <w:szCs w:val="22"/>
          <w:lang w:val="en-GB"/>
        </w:rPr>
      </w:pPr>
      <w:r w:rsidRPr="00D94604">
        <w:rPr>
          <w:b/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B.Sc., Economics and Management</w:t>
      </w:r>
    </w:p>
    <w:p w14:paraId="78E2A573" w14:textId="77777777" w:rsidR="00131763" w:rsidRPr="00D94604" w:rsidRDefault="00131763" w:rsidP="00E0424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</w:p>
    <w:p w14:paraId="75C39360" w14:textId="606F8C3B" w:rsidR="00E0424C" w:rsidRPr="00D94604" w:rsidRDefault="00E0424C" w:rsidP="00E0424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>HONORS AND AWARDS</w:t>
      </w:r>
    </w:p>
    <w:p w14:paraId="73718071" w14:textId="77777777" w:rsidR="00E0424C" w:rsidRPr="00D94604" w:rsidRDefault="00E0424C" w:rsidP="00E0424C">
      <w:pPr>
        <w:rPr>
          <w:sz w:val="22"/>
          <w:szCs w:val="22"/>
          <w:lang w:val="en-GB"/>
        </w:rPr>
      </w:pPr>
    </w:p>
    <w:p w14:paraId="6BD6AB62" w14:textId="77777777" w:rsidR="00D1076D" w:rsidRPr="00D94604" w:rsidRDefault="00D1076D" w:rsidP="00D1076D">
      <w:p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>2018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Daniel W. Stanton Chair Professorship</w:t>
      </w:r>
      <w:r w:rsidRPr="00D94604">
        <w:rPr>
          <w:rFonts w:eastAsia="Times New Roman"/>
          <w:sz w:val="22"/>
          <w:szCs w:val="22"/>
        </w:rPr>
        <w:t xml:space="preserve"> </w:t>
      </w:r>
    </w:p>
    <w:p w14:paraId="2579B122" w14:textId="77777777" w:rsidR="00D1076D" w:rsidRPr="00D94604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rFonts w:eastAsia="Times New Roman"/>
          <w:sz w:val="22"/>
          <w:szCs w:val="22"/>
        </w:rPr>
        <w:tab/>
      </w:r>
      <w:r w:rsidRPr="00D94604">
        <w:rPr>
          <w:sz w:val="22"/>
          <w:szCs w:val="22"/>
          <w:lang w:val="en-GB"/>
        </w:rPr>
        <w:t>Columbia University, Columbia Business School</w:t>
      </w:r>
    </w:p>
    <w:p w14:paraId="2F124B12" w14:textId="77777777" w:rsidR="00D1076D" w:rsidRPr="00D94604" w:rsidRDefault="00D1076D" w:rsidP="00E0424C">
      <w:pPr>
        <w:rPr>
          <w:sz w:val="22"/>
          <w:szCs w:val="22"/>
          <w:lang w:val="en-GB"/>
        </w:rPr>
      </w:pPr>
    </w:p>
    <w:p w14:paraId="64595746" w14:textId="63FA63E3" w:rsidR="00E0424C" w:rsidRPr="00D94604" w:rsidRDefault="00E0424C" w:rsidP="00E0424C">
      <w:pPr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2018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Rudolph Schoenheimer Faculty Fund Fellow</w:t>
      </w:r>
    </w:p>
    <w:p w14:paraId="149CA633" w14:textId="58A09ECF" w:rsidR="00E0424C" w:rsidRPr="00D94604" w:rsidRDefault="00E0424C" w:rsidP="00E0424C">
      <w:pPr>
        <w:ind w:left="1440" w:firstLine="72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Columbia University, Columbia Business School</w:t>
      </w:r>
    </w:p>
    <w:p w14:paraId="35362E28" w14:textId="77777777" w:rsidR="00E0424C" w:rsidRPr="00D94604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</w:p>
    <w:p w14:paraId="410CDBDA" w14:textId="1D519ED8" w:rsidR="00E0424C" w:rsidRPr="00D94604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2018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 xml:space="preserve">Best paper award at the </w:t>
      </w:r>
      <w:r w:rsidRPr="00D94604">
        <w:rPr>
          <w:color w:val="000000"/>
          <w:sz w:val="22"/>
          <w:szCs w:val="22"/>
          <w:lang w:val="en-GB"/>
        </w:rPr>
        <w:t>ASU Sonoran Winter Finance Conference</w:t>
      </w:r>
    </w:p>
    <w:p w14:paraId="22C673A3" w14:textId="6CCBCE9C" w:rsidR="00E0424C" w:rsidRPr="00D94604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Arizona State University, Arizona</w:t>
      </w:r>
    </w:p>
    <w:p w14:paraId="35578E53" w14:textId="77777777" w:rsidR="00C80739" w:rsidRPr="00D94604" w:rsidRDefault="00C80739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</w:p>
    <w:p w14:paraId="1FC969DB" w14:textId="0CEEA6E4" w:rsidR="00A44F8D" w:rsidRPr="00D94604" w:rsidRDefault="00C80739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2018 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Provost’s Grants for Junior Faculty Who Contribute to the Univers</w:t>
      </w:r>
      <w:r w:rsidR="00D1076D" w:rsidRPr="00D94604">
        <w:rPr>
          <w:sz w:val="22"/>
          <w:szCs w:val="22"/>
          <w:lang w:val="en-GB"/>
        </w:rPr>
        <w:t xml:space="preserve">ity’s Diversity Goals </w:t>
      </w:r>
    </w:p>
    <w:p w14:paraId="7AFBDBB8" w14:textId="5E89587C" w:rsidR="00C80739" w:rsidRPr="00D94604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="00A01D28" w:rsidRPr="00D94604">
        <w:rPr>
          <w:sz w:val="22"/>
          <w:szCs w:val="22"/>
          <w:lang w:val="en-GB"/>
        </w:rPr>
        <w:t>Columbia University, Columbia Business School</w:t>
      </w:r>
    </w:p>
    <w:p w14:paraId="592E7CEA" w14:textId="77777777" w:rsidR="00D07B41" w:rsidRPr="00D94604" w:rsidRDefault="00D07B41" w:rsidP="00D07B41">
      <w:pPr>
        <w:rPr>
          <w:sz w:val="22"/>
          <w:szCs w:val="22"/>
          <w:lang w:val="en-GB"/>
        </w:rPr>
      </w:pPr>
    </w:p>
    <w:p w14:paraId="145528A2" w14:textId="600E96A9" w:rsidR="00D07B41" w:rsidRPr="00D94604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2012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Deutsche Bank Fellowships</w:t>
      </w:r>
    </w:p>
    <w:p w14:paraId="234D7990" w14:textId="5692DC57" w:rsidR="00D07B41" w:rsidRPr="00D94604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London School of Economics</w:t>
      </w:r>
    </w:p>
    <w:p w14:paraId="26330488" w14:textId="77777777" w:rsidR="00D07B41" w:rsidRPr="00D94604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</w:p>
    <w:p w14:paraId="1DC01752" w14:textId="4DC06EE0" w:rsidR="00D07B41" w:rsidRPr="00D94604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2009-2013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 xml:space="preserve">Giovanna Crivelli fellowship </w:t>
      </w:r>
      <w:r w:rsidR="00D43314" w:rsidRPr="00D94604">
        <w:rPr>
          <w:sz w:val="22"/>
          <w:szCs w:val="22"/>
          <w:lang w:val="en-GB"/>
        </w:rPr>
        <w:t>to fund PhD</w:t>
      </w:r>
    </w:p>
    <w:p w14:paraId="5A232B2A" w14:textId="123BD974" w:rsidR="00D07B41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Unicredit Group</w:t>
      </w:r>
    </w:p>
    <w:p w14:paraId="19E528B4" w14:textId="77777777" w:rsidR="002D1BEB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</w:p>
    <w:p w14:paraId="3BE98867" w14:textId="77777777" w:rsidR="002D1BEB" w:rsidRPr="00D94604" w:rsidRDefault="002D1BEB" w:rsidP="002D1BEB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GRANTS</w:t>
      </w:r>
    </w:p>
    <w:p w14:paraId="09229EFA" w14:textId="77777777" w:rsidR="002D1BEB" w:rsidRPr="00D94604" w:rsidRDefault="002D1BEB" w:rsidP="002D1BEB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075751CB" w14:textId="57D2E843" w:rsidR="002D1BEB" w:rsidRPr="002D1BEB" w:rsidRDefault="002D1BEB" w:rsidP="002D1BEB">
      <w:pPr>
        <w:pStyle w:val="ListParagraph"/>
        <w:numPr>
          <w:ilvl w:val="0"/>
          <w:numId w:val="9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Provost’s Grants Program for Junior Faculty Who Contribute to the University’s Diversity Goals ($25,000)</w:t>
      </w:r>
      <w:bookmarkStart w:id="0" w:name="_GoBack"/>
      <w:bookmarkEnd w:id="0"/>
    </w:p>
    <w:p w14:paraId="327FD936" w14:textId="7B7E023F" w:rsidR="0039068C" w:rsidRPr="00D94604" w:rsidRDefault="0039068C" w:rsidP="00E87A0A">
      <w:pPr>
        <w:rPr>
          <w:sz w:val="22"/>
          <w:szCs w:val="22"/>
          <w:lang w:val="en-GB"/>
        </w:rPr>
      </w:pPr>
    </w:p>
    <w:p w14:paraId="6DBCB512" w14:textId="40A8225E" w:rsidR="0039068C" w:rsidRPr="00D94604" w:rsidRDefault="00BF64F5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PUBLICATIONS</w:t>
      </w:r>
    </w:p>
    <w:p w14:paraId="19479843" w14:textId="77777777" w:rsidR="00BF64F5" w:rsidRPr="00D94604" w:rsidRDefault="00BF64F5" w:rsidP="002D1BEB">
      <w:pPr>
        <w:rPr>
          <w:sz w:val="22"/>
          <w:szCs w:val="22"/>
          <w:lang w:val="en-GB"/>
        </w:rPr>
      </w:pPr>
    </w:p>
    <w:p w14:paraId="1D37AAA6" w14:textId="77777777" w:rsidR="00BF64F5" w:rsidRPr="00D94604" w:rsidRDefault="00BF64F5" w:rsidP="009D55AD">
      <w:pPr>
        <w:tabs>
          <w:tab w:val="left" w:pos="2694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Authorship order in finance and economics journals is alphabetical. </w:t>
      </w:r>
    </w:p>
    <w:p w14:paraId="3803256A" w14:textId="77777777" w:rsidR="00BF64F5" w:rsidRPr="00D94604" w:rsidRDefault="00BF64F5" w:rsidP="002D1BEB">
      <w:pPr>
        <w:rPr>
          <w:sz w:val="22"/>
          <w:szCs w:val="22"/>
          <w:lang w:val="en-GB"/>
        </w:rPr>
      </w:pPr>
    </w:p>
    <w:p w14:paraId="1FB746F5" w14:textId="40FB3D03" w:rsidR="00BF64F5" w:rsidRPr="00D94604" w:rsidRDefault="00BF64F5" w:rsidP="00BF64F5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Peer Reviewed Publications</w:t>
      </w:r>
    </w:p>
    <w:p w14:paraId="7B7B662D" w14:textId="77777777" w:rsidR="0039068C" w:rsidRPr="00D94604" w:rsidRDefault="0039068C" w:rsidP="0039068C">
      <w:pPr>
        <w:tabs>
          <w:tab w:val="left" w:pos="2694"/>
        </w:tabs>
        <w:ind w:right="187"/>
        <w:rPr>
          <w:sz w:val="22"/>
          <w:szCs w:val="22"/>
          <w:lang w:val="en-GB"/>
        </w:rPr>
      </w:pPr>
    </w:p>
    <w:p w14:paraId="337B9DAA" w14:textId="70CC3F56" w:rsidR="00121B05" w:rsidRPr="00D94604" w:rsidRDefault="0039068C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</w:t>
      </w:r>
      <w:r w:rsidR="00BF64F5" w:rsidRPr="00D94604">
        <w:rPr>
          <w:color w:val="000000"/>
          <w:sz w:val="22"/>
          <w:szCs w:val="22"/>
          <w:lang w:val="en-GB"/>
        </w:rPr>
        <w:t>, Jason Roderick, Denis Gromb, and Giorgia Piacentino</w:t>
      </w:r>
      <w:r w:rsidR="00A92C96" w:rsidRPr="00D94604">
        <w:rPr>
          <w:color w:val="000000"/>
          <w:sz w:val="22"/>
          <w:szCs w:val="22"/>
          <w:lang w:val="en-GB"/>
        </w:rPr>
        <w:t>.</w:t>
      </w:r>
      <w:r w:rsidRPr="00D94604">
        <w:rPr>
          <w:color w:val="000000"/>
          <w:sz w:val="22"/>
          <w:szCs w:val="22"/>
          <w:lang w:val="en-GB"/>
        </w:rPr>
        <w:t xml:space="preserve"> </w:t>
      </w:r>
      <w:r w:rsidR="00121B05" w:rsidRPr="00D94604">
        <w:rPr>
          <w:color w:val="000000"/>
          <w:sz w:val="22"/>
          <w:szCs w:val="22"/>
          <w:lang w:val="en-GB"/>
        </w:rPr>
        <w:t>“</w:t>
      </w:r>
      <w:r w:rsidR="00A92C96" w:rsidRPr="00D94604">
        <w:rPr>
          <w:color w:val="000000"/>
          <w:sz w:val="22"/>
          <w:szCs w:val="22"/>
          <w:lang w:val="en-GB"/>
        </w:rPr>
        <w:t>The Paradox of Pledeability.</w:t>
      </w:r>
      <w:r w:rsidR="00121B05" w:rsidRPr="00D94604">
        <w:rPr>
          <w:color w:val="000000"/>
          <w:sz w:val="22"/>
          <w:szCs w:val="22"/>
          <w:lang w:val="en-GB"/>
        </w:rPr>
        <w:t xml:space="preserve">” </w:t>
      </w:r>
      <w:r w:rsidRPr="00D94604">
        <w:rPr>
          <w:i/>
          <w:color w:val="000000"/>
          <w:sz w:val="22"/>
          <w:szCs w:val="22"/>
          <w:lang w:val="en-GB"/>
        </w:rPr>
        <w:t>Journal of Financial Economics</w:t>
      </w:r>
      <w:r w:rsidR="00BF64F5" w:rsidRPr="00D94604">
        <w:rPr>
          <w:color w:val="000000"/>
          <w:sz w:val="22"/>
          <w:szCs w:val="22"/>
          <w:lang w:val="en-GB"/>
        </w:rPr>
        <w:t>, accepted</w:t>
      </w:r>
      <w:r w:rsidR="00A92C96" w:rsidRPr="00D94604">
        <w:rPr>
          <w:color w:val="000000"/>
          <w:sz w:val="22"/>
          <w:szCs w:val="22"/>
          <w:lang w:val="en-GB"/>
        </w:rPr>
        <w:t>.</w:t>
      </w:r>
    </w:p>
    <w:p w14:paraId="12C003E2" w14:textId="21A3172F" w:rsidR="00121B05" w:rsidRPr="00D94604" w:rsidRDefault="008C44D9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Giorgia Piacentino, and Anjan Thakor</w:t>
      </w:r>
      <w:r w:rsidR="00A92C96" w:rsidRPr="00D94604">
        <w:rPr>
          <w:color w:val="000000"/>
          <w:sz w:val="22"/>
          <w:szCs w:val="22"/>
          <w:lang w:val="en-GB"/>
        </w:rPr>
        <w:t xml:space="preserve">. </w:t>
      </w:r>
      <w:r w:rsidRPr="00D94604">
        <w:rPr>
          <w:color w:val="000000"/>
          <w:sz w:val="22"/>
          <w:szCs w:val="22"/>
          <w:lang w:val="en-GB"/>
        </w:rPr>
        <w:t>“</w:t>
      </w:r>
      <w:r w:rsidR="0039068C" w:rsidRPr="00D94604">
        <w:rPr>
          <w:sz w:val="22"/>
          <w:szCs w:val="22"/>
          <w:lang w:val="en-GB"/>
        </w:rPr>
        <w:t>Household Debt and Unemployment</w:t>
      </w:r>
      <w:r w:rsidR="00A92C96" w:rsidRPr="00D94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>”</w:t>
      </w:r>
      <w:r w:rsidR="0039068C" w:rsidRPr="00D94604">
        <w:rPr>
          <w:sz w:val="22"/>
          <w:szCs w:val="22"/>
          <w:lang w:val="en-GB"/>
        </w:rPr>
        <w:t xml:space="preserve"> </w:t>
      </w:r>
      <w:r w:rsidR="0039068C" w:rsidRPr="00D94604">
        <w:rPr>
          <w:i/>
          <w:sz w:val="22"/>
          <w:szCs w:val="22"/>
          <w:lang w:val="en-GB"/>
        </w:rPr>
        <w:t>Journal of Finance</w:t>
      </w:r>
      <w:r w:rsidR="00121B05" w:rsidRPr="00D94604">
        <w:rPr>
          <w:sz w:val="22"/>
          <w:szCs w:val="22"/>
          <w:lang w:val="en-GB"/>
        </w:rPr>
        <w:t xml:space="preserve"> 74, no.3 (2019): </w:t>
      </w:r>
      <w:r w:rsidR="00121B05" w:rsidRPr="00D94604">
        <w:rPr>
          <w:color w:val="000000"/>
          <w:sz w:val="22"/>
          <w:szCs w:val="22"/>
          <w:lang w:val="en-GB"/>
        </w:rPr>
        <w:t>1473-1502</w:t>
      </w:r>
      <w:r w:rsidR="00A92C96" w:rsidRPr="00D94604">
        <w:rPr>
          <w:color w:val="000000"/>
          <w:sz w:val="22"/>
          <w:szCs w:val="22"/>
          <w:lang w:val="en-GB"/>
        </w:rPr>
        <w:t>.</w:t>
      </w:r>
    </w:p>
    <w:p w14:paraId="1C13711D" w14:textId="08BD277E" w:rsidR="00121B05" w:rsidRPr="00D94604" w:rsidRDefault="00121B05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Giorgia Piacentino</w:t>
      </w:r>
      <w:r w:rsidR="00A92C96" w:rsidRPr="00D94604">
        <w:rPr>
          <w:color w:val="000000"/>
          <w:sz w:val="22"/>
          <w:szCs w:val="22"/>
          <w:lang w:val="en-GB"/>
        </w:rPr>
        <w:t>.</w:t>
      </w:r>
      <w:r w:rsidRPr="00D94604">
        <w:rPr>
          <w:color w:val="000000"/>
          <w:sz w:val="22"/>
          <w:szCs w:val="22"/>
          <w:lang w:val="en-GB"/>
        </w:rPr>
        <w:t xml:space="preserve"> “</w:t>
      </w:r>
      <w:r w:rsidRPr="00D94604">
        <w:rPr>
          <w:sz w:val="22"/>
          <w:szCs w:val="22"/>
          <w:lang w:val="en-GB"/>
        </w:rPr>
        <w:t>Venture Capital and Capital Allocation</w:t>
      </w:r>
      <w:r w:rsidR="00A92C96" w:rsidRPr="00D94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” </w:t>
      </w:r>
      <w:r w:rsidRPr="00D94604">
        <w:rPr>
          <w:i/>
          <w:sz w:val="22"/>
          <w:szCs w:val="22"/>
          <w:lang w:val="en-GB"/>
        </w:rPr>
        <w:t>Journal of Finance</w:t>
      </w:r>
      <w:r w:rsidRPr="00D94604">
        <w:rPr>
          <w:sz w:val="22"/>
          <w:szCs w:val="22"/>
          <w:lang w:val="en-GB"/>
        </w:rPr>
        <w:t xml:space="preserve"> 74, no.3 (2019): 1261-1314</w:t>
      </w:r>
      <w:r w:rsidR="00A92C96" w:rsidRPr="00D94604">
        <w:rPr>
          <w:sz w:val="22"/>
          <w:szCs w:val="22"/>
          <w:lang w:val="en-GB"/>
        </w:rPr>
        <w:t>.</w:t>
      </w:r>
    </w:p>
    <w:p w14:paraId="0DD0658C" w14:textId="1852C524" w:rsidR="00121B05" w:rsidRPr="00D94604" w:rsidRDefault="00121B05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Giorgia Piacentino, and Anjan Thakor</w:t>
      </w:r>
      <w:r w:rsidR="00A92C96" w:rsidRPr="00D94604">
        <w:rPr>
          <w:color w:val="000000"/>
          <w:sz w:val="22"/>
          <w:szCs w:val="22"/>
          <w:lang w:val="en-GB"/>
        </w:rPr>
        <w:t>.</w:t>
      </w:r>
      <w:r w:rsidRPr="00D94604">
        <w:rPr>
          <w:color w:val="000000"/>
          <w:sz w:val="22"/>
          <w:szCs w:val="22"/>
          <w:lang w:val="en-GB"/>
        </w:rPr>
        <w:t xml:space="preserve"> “</w:t>
      </w:r>
      <w:r w:rsidRPr="00D94604">
        <w:rPr>
          <w:sz w:val="22"/>
          <w:szCs w:val="22"/>
          <w:lang w:val="en-GB"/>
        </w:rPr>
        <w:t>Warehouse Banking</w:t>
      </w:r>
      <w:r w:rsidR="00A92C96" w:rsidRPr="00D94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” </w:t>
      </w:r>
      <w:r w:rsidRPr="00D94604">
        <w:rPr>
          <w:i/>
          <w:sz w:val="22"/>
          <w:szCs w:val="22"/>
          <w:lang w:val="en-GB"/>
        </w:rPr>
        <w:t>Journal of Financial Economics</w:t>
      </w:r>
      <w:r w:rsidRPr="00D94604">
        <w:rPr>
          <w:sz w:val="22"/>
          <w:szCs w:val="22"/>
          <w:lang w:val="en-GB"/>
        </w:rPr>
        <w:t xml:space="preserve"> 129, no.2 (2018</w:t>
      </w:r>
      <w:r w:rsidRPr="00D94604">
        <w:rPr>
          <w:color w:val="000000"/>
          <w:sz w:val="22"/>
          <w:szCs w:val="22"/>
          <w:lang w:val="en-GB"/>
        </w:rPr>
        <w:t>): 250-267</w:t>
      </w:r>
      <w:r w:rsidR="00A92C96" w:rsidRPr="00D94604">
        <w:rPr>
          <w:color w:val="000000"/>
          <w:sz w:val="22"/>
          <w:szCs w:val="22"/>
          <w:lang w:val="en-GB"/>
        </w:rPr>
        <w:t>.</w:t>
      </w:r>
    </w:p>
    <w:p w14:paraId="3ED34BE5" w14:textId="258A9B70" w:rsidR="006054D7" w:rsidRPr="00D94604" w:rsidRDefault="006054D7" w:rsidP="006054D7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and Giorgia Piacent</w:t>
      </w:r>
      <w:r w:rsidR="00A92C96" w:rsidRPr="00D94604">
        <w:rPr>
          <w:color w:val="000000"/>
          <w:sz w:val="22"/>
          <w:szCs w:val="22"/>
          <w:lang w:val="en-GB"/>
        </w:rPr>
        <w:t>ino.</w:t>
      </w:r>
      <w:r w:rsidRPr="00D94604">
        <w:rPr>
          <w:color w:val="000000"/>
          <w:sz w:val="22"/>
          <w:szCs w:val="22"/>
          <w:lang w:val="en-GB"/>
        </w:rPr>
        <w:t xml:space="preserve"> “Contracting to Compete for Flows</w:t>
      </w:r>
      <w:r w:rsidR="00A92C96" w:rsidRPr="00D94604">
        <w:rPr>
          <w:sz w:val="22"/>
          <w:szCs w:val="22"/>
          <w:lang w:val="en-GB"/>
        </w:rPr>
        <w:t>.</w:t>
      </w:r>
      <w:r w:rsidRPr="00D94604">
        <w:rPr>
          <w:sz w:val="22"/>
          <w:szCs w:val="22"/>
          <w:lang w:val="en-GB"/>
        </w:rPr>
        <w:t xml:space="preserve">” </w:t>
      </w:r>
      <w:r w:rsidRPr="00D94604">
        <w:rPr>
          <w:i/>
          <w:sz w:val="22"/>
          <w:szCs w:val="22"/>
          <w:lang w:val="en-GB"/>
        </w:rPr>
        <w:t>Journal of Economic Theory</w:t>
      </w:r>
      <w:r w:rsidRPr="00D94604">
        <w:rPr>
          <w:sz w:val="22"/>
          <w:szCs w:val="22"/>
          <w:lang w:val="en-GB"/>
        </w:rPr>
        <w:t xml:space="preserve"> 173  (2018</w:t>
      </w:r>
      <w:r w:rsidRPr="00D94604">
        <w:rPr>
          <w:color w:val="000000"/>
          <w:sz w:val="22"/>
          <w:szCs w:val="22"/>
          <w:lang w:val="en-GB"/>
        </w:rPr>
        <w:t>): 289-319</w:t>
      </w:r>
      <w:r w:rsidR="00A92C96" w:rsidRPr="00D94604">
        <w:rPr>
          <w:color w:val="000000"/>
          <w:sz w:val="22"/>
          <w:szCs w:val="22"/>
          <w:lang w:val="en-GB"/>
        </w:rPr>
        <w:t>.</w:t>
      </w:r>
    </w:p>
    <w:p w14:paraId="5B1A07EC" w14:textId="7AFF9983" w:rsidR="00121B05" w:rsidRPr="00D94604" w:rsidRDefault="006054D7" w:rsidP="00121B05">
      <w:pPr>
        <w:pStyle w:val="ListParagraph"/>
        <w:numPr>
          <w:ilvl w:val="0"/>
          <w:numId w:val="2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 xml:space="preserve">Dasgupta, Amil, and Giorgia Piacentino, “The Wall Street Walk when Blockholder Compete for Flows, </w:t>
      </w:r>
      <w:r w:rsidRPr="00D94604">
        <w:rPr>
          <w:i/>
          <w:color w:val="000000"/>
          <w:sz w:val="22"/>
          <w:szCs w:val="22"/>
          <w:lang w:val="en-GB"/>
        </w:rPr>
        <w:t>Journal of Finance</w:t>
      </w:r>
      <w:r w:rsidRPr="00D94604">
        <w:rPr>
          <w:color w:val="000000"/>
          <w:sz w:val="22"/>
          <w:szCs w:val="22"/>
          <w:lang w:val="en-GB"/>
        </w:rPr>
        <w:t xml:space="preserve"> 70, no. 6 (2015):</w:t>
      </w:r>
      <w:r w:rsidR="009842AA" w:rsidRPr="00D94604">
        <w:rPr>
          <w:color w:val="000000"/>
          <w:sz w:val="22"/>
          <w:szCs w:val="22"/>
          <w:lang w:val="en-GB"/>
        </w:rPr>
        <w:t xml:space="preserve"> 2853-2896</w:t>
      </w:r>
    </w:p>
    <w:p w14:paraId="25C049A6" w14:textId="77777777" w:rsidR="0039068C" w:rsidRPr="00D94604" w:rsidRDefault="0039068C" w:rsidP="0039068C">
      <w:pPr>
        <w:tabs>
          <w:tab w:val="left" w:pos="2694"/>
        </w:tabs>
        <w:ind w:right="187"/>
        <w:rPr>
          <w:b/>
          <w:sz w:val="22"/>
          <w:szCs w:val="22"/>
          <w:lang w:val="en-GB"/>
        </w:rPr>
      </w:pPr>
    </w:p>
    <w:p w14:paraId="5CD62D02" w14:textId="4E62A9BB" w:rsidR="0039068C" w:rsidRPr="00D9460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WORKING PAPERS</w:t>
      </w:r>
      <w:r w:rsidR="00C45BB7" w:rsidRPr="00D94604">
        <w:rPr>
          <w:sz w:val="22"/>
          <w:szCs w:val="22"/>
          <w:lang w:val="en-GB"/>
        </w:rPr>
        <w:t xml:space="preserve"> </w:t>
      </w:r>
    </w:p>
    <w:p w14:paraId="1F899F6A" w14:textId="77777777" w:rsidR="0039068C" w:rsidRPr="00D94604" w:rsidRDefault="0039068C" w:rsidP="00A922FA">
      <w:pPr>
        <w:tabs>
          <w:tab w:val="left" w:pos="2694"/>
        </w:tabs>
        <w:ind w:right="187"/>
        <w:rPr>
          <w:b/>
          <w:sz w:val="22"/>
          <w:szCs w:val="22"/>
          <w:lang w:val="en-GB"/>
        </w:rPr>
      </w:pPr>
    </w:p>
    <w:p w14:paraId="7D20E753" w14:textId="77777777" w:rsidR="00A92C96" w:rsidRPr="00D94604" w:rsidRDefault="00A92C96" w:rsidP="00A92C9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</w:t>
      </w:r>
      <w:r w:rsidRPr="00D94604">
        <w:rPr>
          <w:b/>
          <w:color w:val="000000"/>
          <w:sz w:val="22"/>
          <w:szCs w:val="22"/>
          <w:lang w:val="en-GB"/>
        </w:rPr>
        <w:t xml:space="preserve">, </w:t>
      </w:r>
      <w:r w:rsidRPr="00D94604">
        <w:rPr>
          <w:color w:val="000000"/>
          <w:sz w:val="22"/>
          <w:szCs w:val="22"/>
          <w:lang w:val="en-GB"/>
        </w:rPr>
        <w:t>Nadya Malenko, and Giorgia Piacentino. “</w:t>
      </w:r>
      <w:r w:rsidR="00554A98" w:rsidRPr="00D94604">
        <w:rPr>
          <w:color w:val="000000"/>
          <w:sz w:val="22"/>
          <w:szCs w:val="22"/>
          <w:lang w:val="en-GB"/>
        </w:rPr>
        <w:t>Deadlock on the Board</w:t>
      </w:r>
      <w:r w:rsidRPr="00D94604">
        <w:rPr>
          <w:color w:val="000000"/>
          <w:sz w:val="22"/>
          <w:szCs w:val="22"/>
          <w:lang w:val="en-GB"/>
        </w:rPr>
        <w:t>.”</w:t>
      </w:r>
      <w:r w:rsidR="0039068C" w:rsidRPr="00D94604">
        <w:rPr>
          <w:color w:val="000000"/>
          <w:sz w:val="22"/>
          <w:szCs w:val="22"/>
          <w:lang w:val="en-GB"/>
        </w:rPr>
        <w:t xml:space="preserve"> R&amp;R at the </w:t>
      </w:r>
      <w:r w:rsidR="00554D2D" w:rsidRPr="00D94604">
        <w:rPr>
          <w:i/>
          <w:color w:val="000000"/>
          <w:sz w:val="22"/>
          <w:szCs w:val="22"/>
          <w:lang w:val="en-GB"/>
        </w:rPr>
        <w:t>Review of Financial Studies</w:t>
      </w:r>
      <w:r w:rsidRPr="00D94604">
        <w:rPr>
          <w:i/>
          <w:color w:val="000000"/>
          <w:sz w:val="22"/>
          <w:szCs w:val="22"/>
          <w:lang w:val="en-GB"/>
        </w:rPr>
        <w:t>.</w:t>
      </w:r>
    </w:p>
    <w:p w14:paraId="1D357144" w14:textId="72574A45" w:rsidR="00554A98" w:rsidRPr="00D94604" w:rsidRDefault="00A92C96" w:rsidP="00A92C9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 xml:space="preserve">Donaldson, Jason Roderick, Giorgia Piacentino, and Anjan Thakor. “Intermediation Variety.” </w:t>
      </w:r>
      <w:r w:rsidR="0039068C" w:rsidRPr="00D94604">
        <w:rPr>
          <w:color w:val="000000"/>
          <w:sz w:val="22"/>
          <w:szCs w:val="22"/>
          <w:lang w:val="en-GB"/>
        </w:rPr>
        <w:t xml:space="preserve"> R&amp;R at the </w:t>
      </w:r>
      <w:r w:rsidR="00554D2D" w:rsidRPr="00D94604">
        <w:rPr>
          <w:i/>
          <w:color w:val="000000"/>
          <w:sz w:val="22"/>
          <w:szCs w:val="22"/>
          <w:lang w:val="en-GB"/>
        </w:rPr>
        <w:t>Journal of Finance</w:t>
      </w:r>
    </w:p>
    <w:p w14:paraId="19C9214B" w14:textId="5D4B5E7A" w:rsidR="00A92C96" w:rsidRPr="00D94604" w:rsidRDefault="00A92C96" w:rsidP="00A92C9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and Giorgia Piacentino</w:t>
      </w:r>
      <w:r w:rsidR="00E87A0A" w:rsidRPr="00D94604">
        <w:rPr>
          <w:color w:val="000000"/>
          <w:sz w:val="22"/>
          <w:szCs w:val="22"/>
          <w:lang w:val="en-GB"/>
        </w:rPr>
        <w:t xml:space="preserve">. </w:t>
      </w:r>
      <w:r w:rsidRPr="00D94604">
        <w:rPr>
          <w:color w:val="000000"/>
          <w:sz w:val="22"/>
          <w:szCs w:val="22"/>
          <w:lang w:val="en-GB"/>
        </w:rPr>
        <w:t>“Money Runs.”</w:t>
      </w:r>
      <w:r w:rsidR="00E87A0A" w:rsidRPr="00D94604">
        <w:rPr>
          <w:color w:val="000000"/>
          <w:sz w:val="22"/>
          <w:szCs w:val="22"/>
          <w:lang w:val="en-GB"/>
        </w:rPr>
        <w:t xml:space="preserve"> (Completed working paper.)</w:t>
      </w:r>
    </w:p>
    <w:p w14:paraId="0A5D265C" w14:textId="7EFAA766" w:rsidR="00554A98" w:rsidRPr="00D94604" w:rsidRDefault="00A92C96" w:rsidP="00A92C9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Denis Gromb, and Giorgia Piacentino. “</w:t>
      </w:r>
      <w:r w:rsidR="0039068C" w:rsidRPr="00D94604">
        <w:rPr>
          <w:color w:val="000000"/>
          <w:sz w:val="22"/>
          <w:szCs w:val="22"/>
          <w:lang w:val="en-GB"/>
        </w:rPr>
        <w:t>Conflicting Priorities: A Theory of Covenants and Collateral</w:t>
      </w:r>
      <w:r w:rsidR="00867618" w:rsidRPr="00D94604">
        <w:rPr>
          <w:color w:val="000000"/>
          <w:sz w:val="22"/>
          <w:szCs w:val="22"/>
          <w:lang w:val="en-GB"/>
        </w:rPr>
        <w:t>.”</w:t>
      </w:r>
      <w:r w:rsidR="0039068C" w:rsidRPr="00D94604">
        <w:rPr>
          <w:color w:val="000000"/>
          <w:sz w:val="22"/>
          <w:szCs w:val="22"/>
          <w:lang w:val="en-GB"/>
        </w:rPr>
        <w:t xml:space="preserve"> </w:t>
      </w:r>
      <w:r w:rsidR="00E87A0A" w:rsidRPr="00D94604">
        <w:rPr>
          <w:color w:val="000000"/>
          <w:sz w:val="22"/>
          <w:szCs w:val="22"/>
          <w:lang w:val="en-GB"/>
        </w:rPr>
        <w:t>(Completed working paper.)</w:t>
      </w:r>
    </w:p>
    <w:p w14:paraId="7A0AB7F8" w14:textId="7DAAB7FB" w:rsidR="00E87A0A" w:rsidRPr="00D94604" w:rsidRDefault="00E87A0A" w:rsidP="00E87A0A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and Giorgia Piacentino. “Netting.” (Completed working paper.)</w:t>
      </w:r>
    </w:p>
    <w:p w14:paraId="3059A48E" w14:textId="3EB78B47" w:rsidR="00E87A0A" w:rsidRPr="00D94604" w:rsidRDefault="00E87A0A" w:rsidP="00A92C96">
      <w:pPr>
        <w:pStyle w:val="ListParagraph"/>
        <w:numPr>
          <w:ilvl w:val="0"/>
          <w:numId w:val="5"/>
        </w:numPr>
        <w:rPr>
          <w:i/>
          <w:color w:val="000000"/>
          <w:sz w:val="22"/>
          <w:szCs w:val="22"/>
          <w:lang w:val="en-GB"/>
        </w:rPr>
      </w:pPr>
      <w:r w:rsidRPr="00D94604">
        <w:rPr>
          <w:color w:val="000000"/>
          <w:sz w:val="22"/>
          <w:szCs w:val="22"/>
          <w:lang w:val="en-GB"/>
        </w:rPr>
        <w:t>Donaldson, Jason Roderick, Jeongmin (Mina) Lee, and Giorgia Piacentino. “The Opportunity Cost of Collateral.” (Completed working paper.)</w:t>
      </w:r>
    </w:p>
    <w:p w14:paraId="16CCAB78" w14:textId="77777777" w:rsidR="0039068C" w:rsidRPr="00D9460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</w:p>
    <w:p w14:paraId="3D395247" w14:textId="77777777" w:rsidR="002D1BEB" w:rsidRDefault="002D1BEB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5B164083" w14:textId="77777777" w:rsidR="002D1BEB" w:rsidRDefault="002D1BEB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7FB5CFCE" w14:textId="77777777" w:rsidR="002D1BEB" w:rsidRDefault="002D1BEB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7CF21974" w14:textId="77777777" w:rsidR="002D1BEB" w:rsidRDefault="002D1BEB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15FE2331" w14:textId="77777777" w:rsidR="001E39D1" w:rsidRPr="00D94604" w:rsidRDefault="001E39D1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TEACHING</w:t>
      </w:r>
    </w:p>
    <w:p w14:paraId="370CCD6A" w14:textId="5198BF34" w:rsidR="00DC438A" w:rsidRPr="00D94604" w:rsidRDefault="001E39D1" w:rsidP="001E39D1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lang w:val="en-GB"/>
        </w:rPr>
        <w:br/>
      </w:r>
      <w:r w:rsidRPr="00D94604">
        <w:rPr>
          <w:sz w:val="22"/>
          <w:szCs w:val="22"/>
          <w:u w:val="single"/>
          <w:lang w:val="en-GB"/>
        </w:rPr>
        <w:t>Courses Taught</w:t>
      </w:r>
    </w:p>
    <w:p w14:paraId="5AE58C1A" w14:textId="77777777" w:rsidR="001E39D1" w:rsidRPr="00D94604" w:rsidRDefault="001E39D1" w:rsidP="001E39D1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</w:p>
    <w:p w14:paraId="333CA6AD" w14:textId="11553D93" w:rsidR="001E39D1" w:rsidRPr="00D94604" w:rsidRDefault="001E39D1" w:rsidP="001E39D1">
      <w:pPr>
        <w:tabs>
          <w:tab w:val="left" w:pos="2340"/>
        </w:tabs>
        <w:ind w:right="187"/>
        <w:rPr>
          <w:i/>
          <w:sz w:val="22"/>
          <w:szCs w:val="22"/>
          <w:lang w:val="en-GB"/>
        </w:rPr>
      </w:pPr>
      <w:r w:rsidRPr="00D94604">
        <w:rPr>
          <w:i/>
          <w:sz w:val="22"/>
          <w:szCs w:val="22"/>
          <w:lang w:val="en-GB"/>
        </w:rPr>
        <w:t>Columbia Business School</w:t>
      </w:r>
    </w:p>
    <w:p w14:paraId="3D045C09" w14:textId="77777777" w:rsidR="006527A1" w:rsidRPr="00D94604" w:rsidRDefault="006527A1" w:rsidP="001E39D1">
      <w:pPr>
        <w:tabs>
          <w:tab w:val="left" w:pos="2340"/>
        </w:tabs>
        <w:ind w:right="187"/>
        <w:rPr>
          <w:i/>
          <w:sz w:val="22"/>
          <w:szCs w:val="22"/>
          <w:lang w:val="en-GB"/>
        </w:rPr>
      </w:pPr>
    </w:p>
    <w:p w14:paraId="38D2FD89" w14:textId="01FD121A" w:rsidR="001E39D1" w:rsidRPr="00D94604" w:rsidRDefault="001E39D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2017</w:t>
      </w:r>
      <w:r w:rsidR="00D1076D"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B6300-001: (MBA) Corporate Finance, Columbia Business School</w:t>
      </w:r>
    </w:p>
    <w:p w14:paraId="0E27EADA" w14:textId="64AC10DD" w:rsidR="001E39D1" w:rsidRPr="00D94604" w:rsidRDefault="001E39D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Spring 2017 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B6300-003: (MBA) Corporate Finance, Columbia Business School</w:t>
      </w:r>
    </w:p>
    <w:p w14:paraId="5FD70D5D" w14:textId="380FC894" w:rsidR="001E39D1" w:rsidRPr="00D94604" w:rsidRDefault="001E39D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2017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="006527A1" w:rsidRPr="00D94604">
        <w:rPr>
          <w:sz w:val="22"/>
          <w:szCs w:val="22"/>
          <w:lang w:val="en-GB"/>
        </w:rPr>
        <w:t>B9333-001: (PhD) Financial Intermediation Theory, Columbia Business School</w:t>
      </w:r>
    </w:p>
    <w:p w14:paraId="56FD37D3" w14:textId="508E9B86" w:rsidR="006527A1" w:rsidRPr="00D94604" w:rsidRDefault="006527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2016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B6300-002: (MBA) Corporate Finance, Columbia Business School</w:t>
      </w:r>
    </w:p>
    <w:p w14:paraId="4B5376DD" w14:textId="09F141A5" w:rsidR="006527A1" w:rsidRPr="00D94604" w:rsidRDefault="006527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Spring 2016 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B6300-003: (MBA) Corporate Finance, Columbia Business School</w:t>
      </w:r>
    </w:p>
    <w:p w14:paraId="3D9A30D4" w14:textId="6F04CB49" w:rsidR="00D1076D" w:rsidRPr="00D94604" w:rsidRDefault="006527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2016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B9333-001: (PhD) Financial Intermediation Theory, Columbia Business School</w:t>
      </w:r>
    </w:p>
    <w:p w14:paraId="6B4BAB65" w14:textId="77777777" w:rsidR="006527A1" w:rsidRPr="00D94604" w:rsidRDefault="006527A1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7D422C55" w14:textId="5DFEA449" w:rsidR="006527A1" w:rsidRPr="00D94604" w:rsidRDefault="006527A1" w:rsidP="006527A1">
      <w:pPr>
        <w:tabs>
          <w:tab w:val="left" w:pos="2340"/>
        </w:tabs>
        <w:ind w:right="187"/>
        <w:rPr>
          <w:i/>
          <w:sz w:val="22"/>
          <w:szCs w:val="22"/>
          <w:lang w:val="en-GB"/>
        </w:rPr>
      </w:pPr>
      <w:r w:rsidRPr="00D94604">
        <w:rPr>
          <w:i/>
          <w:sz w:val="22"/>
          <w:szCs w:val="22"/>
          <w:lang w:val="en-GB"/>
        </w:rPr>
        <w:t>Washington University in St Louis</w:t>
      </w:r>
    </w:p>
    <w:p w14:paraId="6EABBCE6" w14:textId="77777777" w:rsidR="006527A1" w:rsidRPr="00D94604" w:rsidRDefault="006527A1" w:rsidP="006527A1">
      <w:pPr>
        <w:tabs>
          <w:tab w:val="left" w:pos="2340"/>
        </w:tabs>
        <w:ind w:right="187"/>
        <w:rPr>
          <w:i/>
          <w:sz w:val="22"/>
          <w:szCs w:val="22"/>
          <w:lang w:val="en-GB"/>
        </w:rPr>
      </w:pPr>
    </w:p>
    <w:p w14:paraId="4D7AC5DB" w14:textId="4FE0BB4A" w:rsidR="006527A1" w:rsidRPr="00D94604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2016</w:t>
      </w:r>
      <w:r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</w:r>
      <w:r w:rsidR="006527A1" w:rsidRPr="00D94604">
        <w:rPr>
          <w:sz w:val="22"/>
          <w:szCs w:val="22"/>
          <w:lang w:val="en-GB"/>
        </w:rPr>
        <w:t>FIN448</w:t>
      </w:r>
      <w:r w:rsidR="00266276" w:rsidRPr="00D94604">
        <w:rPr>
          <w:sz w:val="22"/>
          <w:szCs w:val="22"/>
          <w:lang w:val="en-GB"/>
        </w:rPr>
        <w:t>-01</w:t>
      </w:r>
      <w:r w:rsidR="00F973FF" w:rsidRPr="00D94604">
        <w:rPr>
          <w:sz w:val="22"/>
          <w:szCs w:val="22"/>
          <w:lang w:val="en-GB"/>
        </w:rPr>
        <w:t>:</w:t>
      </w:r>
      <w:r w:rsidR="006527A1" w:rsidRPr="00D94604">
        <w:rPr>
          <w:sz w:val="22"/>
          <w:szCs w:val="22"/>
          <w:lang w:val="en-GB"/>
        </w:rPr>
        <w:t xml:space="preserve"> (undergraduate)</w:t>
      </w:r>
      <w:r w:rsidR="00F973FF" w:rsidRPr="00D94604">
        <w:rPr>
          <w:sz w:val="22"/>
          <w:szCs w:val="22"/>
          <w:lang w:val="en-GB"/>
        </w:rPr>
        <w:t xml:space="preserve"> Advanced Financial Management, Olin Business School</w:t>
      </w:r>
    </w:p>
    <w:p w14:paraId="498AF1B1" w14:textId="7B7DE351" w:rsidR="00266276" w:rsidRPr="00D94604" w:rsidRDefault="00266276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2016</w:t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FIN448-02: (undergraduate) Advanced Financial Management, Olin Business School</w:t>
      </w:r>
    </w:p>
    <w:p w14:paraId="48488C9B" w14:textId="278687AC" w:rsidR="00F973FF" w:rsidRPr="00D94604" w:rsidRDefault="00F973FF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2016</w:t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FIN534B: (MBA) Advanced Corporate Finance: Financing, Olin Business School</w:t>
      </w:r>
    </w:p>
    <w:p w14:paraId="5AA8C487" w14:textId="6F0FA507" w:rsidR="008178A2" w:rsidRPr="00D94604" w:rsidRDefault="008178A2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2015</w:t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ab/>
        <w:t>FIN448</w:t>
      </w:r>
      <w:r w:rsidR="00266276" w:rsidRPr="00D94604">
        <w:rPr>
          <w:sz w:val="22"/>
          <w:szCs w:val="22"/>
          <w:lang w:val="en-GB"/>
        </w:rPr>
        <w:t>-01</w:t>
      </w:r>
      <w:r w:rsidRPr="00D94604">
        <w:rPr>
          <w:sz w:val="22"/>
          <w:szCs w:val="22"/>
          <w:lang w:val="en-GB"/>
        </w:rPr>
        <w:t>: (undergraduate) Advanced Financial Management, Olin Business School</w:t>
      </w:r>
    </w:p>
    <w:p w14:paraId="3B7CC840" w14:textId="463AEBB0" w:rsidR="00266276" w:rsidRPr="00D94604" w:rsidRDefault="00266276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2015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FIN448-02: (undergraduate) Advanced Financial Management, Olin Business School</w:t>
      </w:r>
    </w:p>
    <w:p w14:paraId="17885F4A" w14:textId="5D709960" w:rsidR="008178A2" w:rsidRPr="00D94604" w:rsidRDefault="008178A2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2015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FIN534B: (MBA) Advanced Corporate Finance: Financing, Olin Business School</w:t>
      </w:r>
    </w:p>
    <w:p w14:paraId="47A60B0A" w14:textId="43B8DAEE" w:rsidR="00266276" w:rsidRPr="00D94604" w:rsidRDefault="00266276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2014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FIN448-01: (undergraduate) Advanced Financial Management, Olin Business School</w:t>
      </w:r>
    </w:p>
    <w:p w14:paraId="2AF6584B" w14:textId="7B23311B" w:rsidR="00266276" w:rsidRPr="00D94604" w:rsidRDefault="00266276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2014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FIN448-02: (undergraduate) Advanced Financial Management, Olin Business School</w:t>
      </w:r>
    </w:p>
    <w:p w14:paraId="1CA78268" w14:textId="25B3BB3F" w:rsidR="00266276" w:rsidRPr="00D94604" w:rsidRDefault="00266276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Spring 2015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FIN534B: (MBA) Advanced Corporate Finance: Financing, Olin Business School</w:t>
      </w:r>
    </w:p>
    <w:p w14:paraId="6FD60F40" w14:textId="101FD51E" w:rsidR="00266276" w:rsidRPr="00D94604" w:rsidRDefault="00266276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Fall 2013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FIN448-01: (undergraduate) Advanced Financial Management, Olin Business School</w:t>
      </w:r>
    </w:p>
    <w:p w14:paraId="021406EF" w14:textId="303FA090" w:rsidR="00266276" w:rsidRPr="00D94604" w:rsidRDefault="00266276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Fall 2013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FIN448-02: (undergraduate) Advanced Financial Management, Olin Business School</w:t>
      </w:r>
    </w:p>
    <w:p w14:paraId="66553A8D" w14:textId="13FF84CA" w:rsidR="00266276" w:rsidRPr="00D94604" w:rsidRDefault="00266276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Fall 2013</w:t>
      </w:r>
      <w:r w:rsidRPr="00D94604">
        <w:rPr>
          <w:sz w:val="22"/>
          <w:szCs w:val="22"/>
          <w:lang w:val="en-GB"/>
        </w:rPr>
        <w:tab/>
      </w:r>
      <w:r w:rsidR="00D1076D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FIN448-03: (undergraduate) Advanced Financial Management, Olin Business School</w:t>
      </w:r>
    </w:p>
    <w:p w14:paraId="260B045E" w14:textId="77777777" w:rsidR="00A44F8D" w:rsidRPr="00D94604" w:rsidRDefault="00A44F8D" w:rsidP="00A44F8D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50FB31A2" w14:textId="117F7BB5" w:rsidR="006527A1" w:rsidRPr="00D94604" w:rsidRDefault="00D1076D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PROFESSIONAL ACTIVITIES</w:t>
      </w:r>
    </w:p>
    <w:p w14:paraId="3FBEB055" w14:textId="77777777" w:rsidR="00D1076D" w:rsidRPr="00D94604" w:rsidRDefault="00D1076D" w:rsidP="001E39D1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62B98586" w14:textId="13C08F64" w:rsidR="00D1076D" w:rsidRPr="00D94604" w:rsidRDefault="00D1076D" w:rsidP="001E39D1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Editorial Positions</w:t>
      </w:r>
    </w:p>
    <w:p w14:paraId="1E10D80F" w14:textId="3B5637B2" w:rsidR="00D1076D" w:rsidRPr="00D94604" w:rsidRDefault="00D1076D" w:rsidP="00E230E2">
      <w:pPr>
        <w:pStyle w:val="ListParagraph"/>
        <w:numPr>
          <w:ilvl w:val="0"/>
          <w:numId w:val="6"/>
        </w:numPr>
        <w:rPr>
          <w:rFonts w:eastAsia="Times New Roman"/>
          <w:sz w:val="22"/>
          <w:szCs w:val="22"/>
        </w:rPr>
      </w:pPr>
      <w:r w:rsidRPr="00D94604">
        <w:rPr>
          <w:sz w:val="22"/>
          <w:szCs w:val="22"/>
          <w:lang w:val="en-GB"/>
        </w:rPr>
        <w:t>Associate Edito</w:t>
      </w:r>
      <w:r w:rsidR="00E230E2" w:rsidRPr="00D94604">
        <w:rPr>
          <w:sz w:val="22"/>
          <w:szCs w:val="22"/>
          <w:lang w:val="en-GB"/>
        </w:rPr>
        <w:t>r</w:t>
      </w:r>
      <w:r w:rsidR="00E230E2" w:rsidRPr="00D94604">
        <w:rPr>
          <w:sz w:val="22"/>
          <w:szCs w:val="22"/>
          <w:lang w:val="en-GB"/>
        </w:rPr>
        <w:tab/>
      </w:r>
      <w:r w:rsidRPr="00D94604">
        <w:rPr>
          <w:sz w:val="22"/>
          <w:szCs w:val="22"/>
          <w:lang w:val="en-GB"/>
        </w:rPr>
        <w:t>Journal of Financial Intermediation</w:t>
      </w:r>
      <w:r w:rsidR="00E74E23">
        <w:rPr>
          <w:sz w:val="22"/>
          <w:szCs w:val="22"/>
          <w:lang w:val="en-GB"/>
        </w:rPr>
        <w:t xml:space="preserve"> </w:t>
      </w:r>
      <w:r w:rsidR="00E74E23" w:rsidRPr="00D94604">
        <w:rPr>
          <w:sz w:val="22"/>
          <w:szCs w:val="22"/>
          <w:lang w:val="en-GB"/>
        </w:rPr>
        <w:t>(</w:t>
      </w:r>
      <w:r w:rsidR="00E74E23">
        <w:rPr>
          <w:sz w:val="22"/>
          <w:szCs w:val="22"/>
          <w:lang w:val="en-GB"/>
        </w:rPr>
        <w:t>2018</w:t>
      </w:r>
      <w:r w:rsidR="00E74E23" w:rsidRPr="00D94604">
        <w:rPr>
          <w:sz w:val="22"/>
          <w:szCs w:val="22"/>
          <w:lang w:val="en-GB"/>
        </w:rPr>
        <w:t>–present)</w:t>
      </w:r>
    </w:p>
    <w:p w14:paraId="4A392A7B" w14:textId="77777777" w:rsidR="00E230E2" w:rsidRPr="00D94604" w:rsidRDefault="00E230E2" w:rsidP="00E230E2">
      <w:pPr>
        <w:rPr>
          <w:rFonts w:eastAsia="Times New Roman"/>
          <w:sz w:val="22"/>
          <w:szCs w:val="22"/>
        </w:rPr>
      </w:pPr>
    </w:p>
    <w:p w14:paraId="4EF4AC48" w14:textId="1B821F66" w:rsidR="00E230E2" w:rsidRPr="00D94604" w:rsidRDefault="00E230E2" w:rsidP="00E230E2">
      <w:pPr>
        <w:rPr>
          <w:rFonts w:eastAsia="Times New Roman"/>
          <w:sz w:val="22"/>
          <w:szCs w:val="22"/>
        </w:rPr>
      </w:pPr>
      <w:r w:rsidRPr="00D94604">
        <w:rPr>
          <w:rFonts w:eastAsia="Times New Roman"/>
          <w:sz w:val="22"/>
          <w:szCs w:val="22"/>
          <w:u w:val="single"/>
        </w:rPr>
        <w:t>Refereeing</w:t>
      </w:r>
    </w:p>
    <w:p w14:paraId="7459817A" w14:textId="7AF79C8E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American Economic Review</w:t>
      </w:r>
    </w:p>
    <w:p w14:paraId="28C91FC1" w14:textId="4A1AB103" w:rsidR="00E230E2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Econometrica</w:t>
      </w:r>
    </w:p>
    <w:p w14:paraId="1BED1648" w14:textId="717C9568" w:rsidR="00AB22D7" w:rsidRPr="00D94604" w:rsidRDefault="00AB22D7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Ad Hoc Reviewer</w:t>
      </w:r>
      <w:r>
        <w:rPr>
          <w:sz w:val="22"/>
          <w:szCs w:val="22"/>
          <w:lang w:val="en-GB"/>
        </w:rPr>
        <w:tab/>
        <w:t>European Research Council</w:t>
      </w:r>
    </w:p>
    <w:p w14:paraId="46D40176" w14:textId="7D05944E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Games and Economics Behavior</w:t>
      </w:r>
    </w:p>
    <w:p w14:paraId="4E48D73F" w14:textId="5A177AD5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Banking and Finance</w:t>
      </w:r>
    </w:p>
    <w:p w14:paraId="5B765B62" w14:textId="51D01904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Corporate Finance</w:t>
      </w:r>
    </w:p>
    <w:p w14:paraId="669CB416" w14:textId="375C8DEA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Economics Theory</w:t>
      </w:r>
    </w:p>
    <w:p w14:paraId="24B5A901" w14:textId="74BD0D37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Financial and Quantitative Analysis</w:t>
      </w:r>
    </w:p>
    <w:p w14:paraId="68214C40" w14:textId="13B0F490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Financial Economics</w:t>
      </w:r>
    </w:p>
    <w:p w14:paraId="607718A0" w14:textId="6C897622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Finance</w:t>
      </w:r>
    </w:p>
    <w:p w14:paraId="53F8A91C" w14:textId="760CD06B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Journal of Financial Intermediation</w:t>
      </w:r>
    </w:p>
    <w:p w14:paraId="057C8219" w14:textId="64A49327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Management Science</w:t>
      </w:r>
    </w:p>
    <w:p w14:paraId="1497B447" w14:textId="18AE29CB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Review of Financial Studies</w:t>
      </w:r>
    </w:p>
    <w:p w14:paraId="1AEBCE4E" w14:textId="7085D9EE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 xml:space="preserve">Review of Finance </w:t>
      </w:r>
    </w:p>
    <w:p w14:paraId="635636E3" w14:textId="5A0668BC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Review of Economic Studies</w:t>
      </w:r>
    </w:p>
    <w:p w14:paraId="7D849746" w14:textId="42ECD614" w:rsidR="00E230E2" w:rsidRPr="00D94604" w:rsidRDefault="00E230E2" w:rsidP="00E230E2">
      <w:pPr>
        <w:pStyle w:val="ListParagraph"/>
        <w:numPr>
          <w:ilvl w:val="0"/>
          <w:numId w:val="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Ad Hoc Reviewer</w:t>
      </w:r>
      <w:r w:rsidRPr="00D94604">
        <w:rPr>
          <w:sz w:val="22"/>
          <w:szCs w:val="22"/>
          <w:lang w:val="en-GB"/>
        </w:rPr>
        <w:tab/>
        <w:t>Theoretical Economics</w:t>
      </w:r>
    </w:p>
    <w:p w14:paraId="02445D6B" w14:textId="77777777" w:rsidR="00D1076D" w:rsidRPr="00D94604" w:rsidRDefault="00D1076D" w:rsidP="00E230E2">
      <w:pPr>
        <w:pStyle w:val="ListParagraph"/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</w:p>
    <w:p w14:paraId="16048B5A" w14:textId="22BB195F" w:rsidR="00013933" w:rsidRPr="00D94604" w:rsidRDefault="00ED290A" w:rsidP="00ED290A">
      <w:pPr>
        <w:rPr>
          <w:rFonts w:eastAsia="Times New Roman"/>
          <w:sz w:val="22"/>
          <w:szCs w:val="22"/>
          <w:u w:val="single"/>
        </w:rPr>
      </w:pPr>
      <w:r w:rsidRPr="00D94604">
        <w:rPr>
          <w:rFonts w:eastAsia="Times New Roman"/>
          <w:sz w:val="22"/>
          <w:szCs w:val="22"/>
          <w:u w:val="single"/>
        </w:rPr>
        <w:lastRenderedPageBreak/>
        <w:t>Program Committees</w:t>
      </w:r>
    </w:p>
    <w:p w14:paraId="145AB995" w14:textId="5603D299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Cambridge Corporate Finance Theory Symposium (2018–present) </w:t>
      </w:r>
    </w:p>
    <w:p w14:paraId="778E382E" w14:textId="0EC85F49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Colorado Finance Summit (2016–present)</w:t>
      </w:r>
    </w:p>
    <w:p w14:paraId="260E3F9D" w14:textId="14D8FEDF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Dolomites Winter Finance Conference (2019)</w:t>
      </w:r>
    </w:p>
    <w:p w14:paraId="0BAB2A1A" w14:textId="6A30BEF0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Early Career Women in Finance Conference at the WFA (2018)</w:t>
      </w:r>
    </w:p>
    <w:p w14:paraId="407AE689" w14:textId="5CF88F92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EEA (2019) </w:t>
      </w:r>
    </w:p>
    <w:p w14:paraId="45EAED5C" w14:textId="526DC807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EFA (2015–present)</w:t>
      </w:r>
    </w:p>
    <w:p w14:paraId="60A0C939" w14:textId="104A38F3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Finance Theory Group Imperial </w:t>
      </w:r>
      <w:r w:rsidR="008B5D67" w:rsidRPr="00D94604">
        <w:rPr>
          <w:sz w:val="22"/>
          <w:szCs w:val="22"/>
          <w:lang w:val="en-GB"/>
        </w:rPr>
        <w:t>(</w:t>
      </w:r>
      <w:r w:rsidRPr="00D94604">
        <w:rPr>
          <w:sz w:val="22"/>
          <w:szCs w:val="22"/>
          <w:lang w:val="en-GB"/>
        </w:rPr>
        <w:t>2016</w:t>
      </w:r>
      <w:r w:rsidR="008B5D67" w:rsidRPr="00D94604">
        <w:rPr>
          <w:sz w:val="22"/>
          <w:szCs w:val="22"/>
          <w:lang w:val="en-GB"/>
        </w:rPr>
        <w:t>)</w:t>
      </w:r>
    </w:p>
    <w:p w14:paraId="135471A4" w14:textId="10FE4E41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FIRS </w:t>
      </w:r>
      <w:r w:rsidR="00E92CF9" w:rsidRPr="00D94604">
        <w:rPr>
          <w:sz w:val="22"/>
          <w:szCs w:val="22"/>
          <w:lang w:val="en-GB"/>
        </w:rPr>
        <w:t>(</w:t>
      </w:r>
      <w:r w:rsidRPr="00D94604">
        <w:rPr>
          <w:sz w:val="22"/>
          <w:szCs w:val="22"/>
          <w:lang w:val="en-GB"/>
        </w:rPr>
        <w:t>2018–present</w:t>
      </w:r>
      <w:r w:rsidR="00E92CF9" w:rsidRPr="00D94604">
        <w:rPr>
          <w:sz w:val="22"/>
          <w:szCs w:val="22"/>
          <w:lang w:val="en-GB"/>
        </w:rPr>
        <w:t>)</w:t>
      </w:r>
    </w:p>
    <w:p w14:paraId="29986391" w14:textId="0F195C39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FMA </w:t>
      </w:r>
      <w:r w:rsidR="00E92CF9" w:rsidRPr="00D94604">
        <w:rPr>
          <w:sz w:val="22"/>
          <w:szCs w:val="22"/>
          <w:lang w:val="en-GB"/>
        </w:rPr>
        <w:t>(</w:t>
      </w:r>
      <w:r w:rsidRPr="00D94604">
        <w:rPr>
          <w:sz w:val="22"/>
          <w:szCs w:val="22"/>
          <w:lang w:val="en-GB"/>
        </w:rPr>
        <w:t>2017 and 2018</w:t>
      </w:r>
      <w:r w:rsidR="00E92CF9" w:rsidRPr="00D94604">
        <w:rPr>
          <w:sz w:val="22"/>
          <w:szCs w:val="22"/>
          <w:lang w:val="en-GB"/>
        </w:rPr>
        <w:t>)</w:t>
      </w:r>
    </w:p>
    <w:p w14:paraId="563073FC" w14:textId="5084225E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FRA </w:t>
      </w:r>
      <w:r w:rsidR="00E92CF9" w:rsidRPr="00D94604">
        <w:rPr>
          <w:sz w:val="22"/>
          <w:szCs w:val="22"/>
          <w:lang w:val="en-GB"/>
        </w:rPr>
        <w:t>(</w:t>
      </w:r>
      <w:r w:rsidRPr="00D94604">
        <w:rPr>
          <w:sz w:val="22"/>
          <w:szCs w:val="22"/>
          <w:lang w:val="en-GB"/>
        </w:rPr>
        <w:t>2018–2021</w:t>
      </w:r>
      <w:r w:rsidR="00E92CF9" w:rsidRPr="00D94604">
        <w:rPr>
          <w:sz w:val="22"/>
          <w:szCs w:val="22"/>
          <w:lang w:val="en-GB"/>
        </w:rPr>
        <w:t>)</w:t>
      </w:r>
    </w:p>
    <w:p w14:paraId="1BDE813C" w14:textId="164880D8" w:rsidR="00ED290A" w:rsidRPr="00D94604" w:rsidRDefault="00ED290A" w:rsidP="00ED290A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Olin Corporate Finance Conference </w:t>
      </w:r>
      <w:r w:rsidR="00E92CF9" w:rsidRPr="00D94604">
        <w:rPr>
          <w:sz w:val="22"/>
          <w:szCs w:val="22"/>
          <w:lang w:val="en-GB"/>
        </w:rPr>
        <w:t>(</w:t>
      </w:r>
      <w:r w:rsidRPr="00D94604">
        <w:rPr>
          <w:sz w:val="22"/>
          <w:szCs w:val="22"/>
          <w:lang w:val="en-GB"/>
        </w:rPr>
        <w:t>2014–present</w:t>
      </w:r>
      <w:r w:rsidR="00E92CF9" w:rsidRPr="00D94604">
        <w:rPr>
          <w:sz w:val="22"/>
          <w:szCs w:val="22"/>
          <w:lang w:val="en-GB"/>
        </w:rPr>
        <w:t>)</w:t>
      </w:r>
    </w:p>
    <w:p w14:paraId="62176C95" w14:textId="77777777" w:rsidR="00AA3148" w:rsidRPr="00D94604" w:rsidRDefault="00ED290A" w:rsidP="00AA3148">
      <w:pPr>
        <w:pStyle w:val="ListParagraph"/>
        <w:numPr>
          <w:ilvl w:val="0"/>
          <w:numId w:val="7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SED </w:t>
      </w:r>
      <w:r w:rsidR="00E92CF9" w:rsidRPr="00D94604">
        <w:rPr>
          <w:sz w:val="22"/>
          <w:szCs w:val="22"/>
          <w:lang w:val="en-GB"/>
        </w:rPr>
        <w:t>(</w:t>
      </w:r>
      <w:r w:rsidRPr="00D94604">
        <w:rPr>
          <w:sz w:val="22"/>
          <w:szCs w:val="22"/>
          <w:lang w:val="en-GB"/>
        </w:rPr>
        <w:t>2018–present</w:t>
      </w:r>
      <w:r w:rsidR="00E92CF9" w:rsidRPr="00D94604">
        <w:rPr>
          <w:sz w:val="22"/>
          <w:szCs w:val="22"/>
          <w:lang w:val="en-GB"/>
        </w:rPr>
        <w:t>)</w:t>
      </w:r>
    </w:p>
    <w:p w14:paraId="1C09C208" w14:textId="77777777" w:rsidR="00AA3148" w:rsidRPr="00D94604" w:rsidRDefault="00AA3148" w:rsidP="00AA3148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4762A74E" w14:textId="2EB92A3D" w:rsidR="00013933" w:rsidRPr="00D94604" w:rsidRDefault="00AA3148" w:rsidP="00AA3148">
      <w:pPr>
        <w:spacing w:after="80"/>
        <w:ind w:right="18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 xml:space="preserve">Conference/Session Organizer </w:t>
      </w:r>
    </w:p>
    <w:p w14:paraId="4928F45B" w14:textId="7BB111D6" w:rsidR="00D3189C" w:rsidRPr="00D94604" w:rsidRDefault="00D3189C" w:rsidP="00D3189C">
      <w:pPr>
        <w:pStyle w:val="ListParagraph"/>
        <w:numPr>
          <w:ilvl w:val="0"/>
          <w:numId w:val="10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New Topics in Banking (co-organized with Tano Santos) (2019)</w:t>
      </w:r>
    </w:p>
    <w:p w14:paraId="39521EF9" w14:textId="1824F5FC" w:rsidR="00AA3148" w:rsidRPr="00D94604" w:rsidRDefault="00AA3148" w:rsidP="00AA3148">
      <w:pPr>
        <w:pStyle w:val="ListParagraph"/>
        <w:numPr>
          <w:ilvl w:val="0"/>
          <w:numId w:val="10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Theory session at CEPR Gerzensee (2019) </w:t>
      </w:r>
    </w:p>
    <w:p w14:paraId="2DBAAC3F" w14:textId="76271522" w:rsidR="00AA3148" w:rsidRPr="00D94604" w:rsidRDefault="00AA3148" w:rsidP="00AA3148">
      <w:pPr>
        <w:pStyle w:val="ListParagraph"/>
        <w:numPr>
          <w:ilvl w:val="0"/>
          <w:numId w:val="10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SED (2018– present)</w:t>
      </w:r>
    </w:p>
    <w:p w14:paraId="2AFAE4C5" w14:textId="77777777" w:rsidR="00AA3148" w:rsidRPr="00D94604" w:rsidRDefault="00AA3148" w:rsidP="00AA3148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74F5FDBC" w14:textId="1C141DD2" w:rsidR="00AA3148" w:rsidRPr="00D94604" w:rsidRDefault="00AA3148" w:rsidP="00AA3148">
      <w:pPr>
        <w:spacing w:after="80"/>
        <w:ind w:right="18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Session Chair</w:t>
      </w:r>
    </w:p>
    <w:p w14:paraId="4CC900F3" w14:textId="152F27E7" w:rsidR="00AA3148" w:rsidRPr="00D94604" w:rsidRDefault="00AA3148" w:rsidP="00AA3148">
      <w:pPr>
        <w:pStyle w:val="ListParagraph"/>
        <w:numPr>
          <w:ilvl w:val="0"/>
          <w:numId w:val="11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FIRS (2019)</w:t>
      </w:r>
    </w:p>
    <w:p w14:paraId="56365BA5" w14:textId="0E67A63E" w:rsidR="00AA3148" w:rsidRPr="00D94604" w:rsidRDefault="00AA3148" w:rsidP="00AA3148">
      <w:pPr>
        <w:pStyle w:val="ListParagraph"/>
        <w:numPr>
          <w:ilvl w:val="0"/>
          <w:numId w:val="11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SED (2018–present)</w:t>
      </w:r>
    </w:p>
    <w:p w14:paraId="7E669BF5" w14:textId="6656DA88" w:rsidR="00AA3148" w:rsidRPr="00D94604" w:rsidRDefault="00AA3148" w:rsidP="00AA3148">
      <w:pPr>
        <w:pStyle w:val="ListParagraph"/>
        <w:numPr>
          <w:ilvl w:val="0"/>
          <w:numId w:val="11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SFS (2018)</w:t>
      </w:r>
    </w:p>
    <w:p w14:paraId="106B2D1F" w14:textId="77777777" w:rsidR="001E39D1" w:rsidRPr="00D94604" w:rsidRDefault="001E39D1" w:rsidP="001E39D1">
      <w:pPr>
        <w:tabs>
          <w:tab w:val="left" w:pos="2340"/>
        </w:tabs>
        <w:ind w:right="187"/>
        <w:rPr>
          <w:b/>
          <w:sz w:val="22"/>
          <w:szCs w:val="22"/>
          <w:lang w:val="en-GB"/>
        </w:rPr>
      </w:pPr>
    </w:p>
    <w:p w14:paraId="531D7CEC" w14:textId="53062A6A" w:rsidR="00507A55" w:rsidRPr="00D94604" w:rsidRDefault="00DC438A" w:rsidP="00507A55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PRESENTATIONS </w:t>
      </w:r>
    </w:p>
    <w:p w14:paraId="7D252805" w14:textId="768818A8" w:rsidR="0039068C" w:rsidRPr="00D94604" w:rsidRDefault="0039068C" w:rsidP="00DC438A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5E26DD5D" w14:textId="14072E33" w:rsidR="00D3189C" w:rsidRPr="00D94604" w:rsidRDefault="00D3189C" w:rsidP="00DC438A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2019/2020</w:t>
      </w:r>
    </w:p>
    <w:p w14:paraId="2E95FF19" w14:textId="77777777" w:rsidR="00D3189C" w:rsidRPr="00D94604" w:rsidRDefault="00D3189C" w:rsidP="00DC438A">
      <w:pPr>
        <w:ind w:right="187" w:firstLine="708"/>
        <w:rPr>
          <w:sz w:val="22"/>
          <w:szCs w:val="22"/>
          <w:u w:val="single"/>
          <w:lang w:val="en-GB"/>
        </w:rPr>
      </w:pPr>
    </w:p>
    <w:p w14:paraId="2AAE737F" w14:textId="7EC917DE" w:rsidR="005523FE" w:rsidRPr="00D94604" w:rsidRDefault="00D3189C" w:rsidP="00D3189C">
      <w:pPr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Seminar presentations (scheduled)</w:t>
      </w:r>
      <w:r w:rsidR="005E050B" w:rsidRPr="00D94604">
        <w:rPr>
          <w:sz w:val="22"/>
          <w:szCs w:val="22"/>
          <w:lang w:val="en-GB"/>
        </w:rPr>
        <w:t>:</w:t>
      </w:r>
    </w:p>
    <w:p w14:paraId="1F1D7EA2" w14:textId="520BB29E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ECB </w:t>
      </w:r>
    </w:p>
    <w:p w14:paraId="498FD395" w14:textId="707906D7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Frankfurt School of Management </w:t>
      </w:r>
    </w:p>
    <w:p w14:paraId="0DABA174" w14:textId="313F73E7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Halle Institute for Economic Research (IWH)</w:t>
      </w:r>
    </w:p>
    <w:p w14:paraId="2DB4E6F4" w14:textId="1D0D0989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Norwegian School of Economics </w:t>
      </w:r>
    </w:p>
    <w:p w14:paraId="100CE0BB" w14:textId="50B1B43F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NYU </w:t>
      </w:r>
    </w:p>
    <w:p w14:paraId="5916215A" w14:textId="22DDB1D9" w:rsidR="005E050B" w:rsidRPr="00D94604" w:rsidRDefault="005E050B" w:rsidP="005E050B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University of Geneva </w:t>
      </w:r>
    </w:p>
    <w:p w14:paraId="0FCF186A" w14:textId="6DEAB499" w:rsidR="005E050B" w:rsidRPr="00D94604" w:rsidRDefault="005E050B" w:rsidP="005523FE">
      <w:pPr>
        <w:pStyle w:val="ListParagraph"/>
        <w:numPr>
          <w:ilvl w:val="0"/>
          <w:numId w:val="1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University of Washington</w:t>
      </w:r>
    </w:p>
    <w:p w14:paraId="601F4532" w14:textId="77777777" w:rsidR="005523FE" w:rsidRPr="00551A94" w:rsidRDefault="005523FE" w:rsidP="00551A94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7AF1AA64" w14:textId="1D2259E7" w:rsidR="005E050B" w:rsidRPr="00D94604" w:rsidRDefault="005E050B" w:rsidP="005E050B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2018/2019</w:t>
      </w:r>
    </w:p>
    <w:p w14:paraId="26CF80B7" w14:textId="77777777" w:rsidR="005523FE" w:rsidRPr="00D94604" w:rsidRDefault="005523FE" w:rsidP="005E050B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1879A3CA" w14:textId="03A58EFF" w:rsidR="005523FE" w:rsidRPr="00D94604" w:rsidRDefault="005523FE" w:rsidP="0046122C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0C8D1822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Harvard Business School </w:t>
      </w:r>
    </w:p>
    <w:p w14:paraId="1BE3845B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Imperial College </w:t>
      </w:r>
    </w:p>
    <w:p w14:paraId="0259584A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London Business School </w:t>
      </w:r>
    </w:p>
    <w:p w14:paraId="389CB3B6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London School of Economics </w:t>
      </w:r>
    </w:p>
    <w:p w14:paraId="731EFF93" w14:textId="1C31351E" w:rsidR="005523FE" w:rsidRPr="00D94604" w:rsidRDefault="005523FE" w:rsidP="005523FE">
      <w:pPr>
        <w:pStyle w:val="ListParagraph"/>
        <w:numPr>
          <w:ilvl w:val="0"/>
          <w:numId w:val="13"/>
        </w:numPr>
        <w:ind w:right="187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lang w:val="en-GB"/>
        </w:rPr>
        <w:t>Michigan State University</w:t>
      </w:r>
    </w:p>
    <w:p w14:paraId="6EA71E60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Queen Mary </w:t>
      </w:r>
    </w:p>
    <w:p w14:paraId="1C454C74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Rochester </w:t>
      </w:r>
    </w:p>
    <w:p w14:paraId="2992B01F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UCL </w:t>
      </w:r>
    </w:p>
    <w:p w14:paraId="7B7B4EA7" w14:textId="77777777" w:rsidR="005523FE" w:rsidRPr="00D94604" w:rsidRDefault="005523FE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UT Austin </w:t>
      </w:r>
    </w:p>
    <w:p w14:paraId="0B6484B0" w14:textId="77777777" w:rsidR="005E050B" w:rsidRPr="00D94604" w:rsidRDefault="005E050B" w:rsidP="00231F10">
      <w:pPr>
        <w:pStyle w:val="ListParagraph"/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</w:p>
    <w:p w14:paraId="25BB2E5A" w14:textId="016B7D1F" w:rsidR="005523FE" w:rsidRPr="00D94604" w:rsidRDefault="0039068C" w:rsidP="005E050B">
      <w:pPr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</w:t>
      </w:r>
      <w:r w:rsidR="002A3929" w:rsidRPr="00D94604">
        <w:rPr>
          <w:sz w:val="22"/>
          <w:szCs w:val="22"/>
          <w:lang w:val="en-GB"/>
        </w:rPr>
        <w:t xml:space="preserve"> pre</w:t>
      </w:r>
      <w:r w:rsidRPr="00D94604">
        <w:rPr>
          <w:sz w:val="22"/>
          <w:szCs w:val="22"/>
          <w:lang w:val="en-GB"/>
        </w:rPr>
        <w:t>s</w:t>
      </w:r>
      <w:r w:rsidR="002A3929" w:rsidRPr="00D94604">
        <w:rPr>
          <w:sz w:val="22"/>
          <w:szCs w:val="22"/>
          <w:lang w:val="en-GB"/>
        </w:rPr>
        <w:t>entations</w:t>
      </w:r>
    </w:p>
    <w:p w14:paraId="783E0C3E" w14:textId="5521EC71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Cambridge Corporate Finance Theory Symposium </w:t>
      </w:r>
      <w:r w:rsidR="007B2FED">
        <w:rPr>
          <w:sz w:val="22"/>
          <w:szCs w:val="22"/>
          <w:lang w:val="en-GB"/>
        </w:rPr>
        <w:t>2018</w:t>
      </w:r>
    </w:p>
    <w:p w14:paraId="39F0310D" w14:textId="779DA8E6" w:rsidR="000C595C" w:rsidRPr="00D94604" w:rsidRDefault="00202C19" w:rsidP="005523FE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>CEPR European Summer Symposium in Financial Markets</w:t>
      </w:r>
      <w:r w:rsidR="000C595C" w:rsidRPr="00D94604">
        <w:rPr>
          <w:sz w:val="22"/>
          <w:szCs w:val="22"/>
          <w:lang w:val="en-GB"/>
        </w:rPr>
        <w:t xml:space="preserve"> </w:t>
      </w:r>
      <w:r w:rsidR="00C57A8E">
        <w:rPr>
          <w:sz w:val="22"/>
          <w:szCs w:val="22"/>
          <w:lang w:val="en-GB"/>
        </w:rPr>
        <w:t>2018</w:t>
      </w:r>
    </w:p>
    <w:p w14:paraId="21B05646" w14:textId="506C2A8F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Diamond-Dybvig 36</w:t>
      </w:r>
      <w:r w:rsidRPr="00D94604"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t>(presentation by co-author)</w:t>
      </w:r>
    </w:p>
    <w:p w14:paraId="04EA7128" w14:textId="76656EF8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Econometric Society </w:t>
      </w:r>
      <w:r w:rsidR="00C57A8E">
        <w:rPr>
          <w:sz w:val="22"/>
          <w:szCs w:val="22"/>
          <w:lang w:val="en-GB"/>
        </w:rPr>
        <w:t>2018</w:t>
      </w:r>
    </w:p>
    <w:p w14:paraId="3103C813" w14:textId="0451B1E0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EFA </w:t>
      </w:r>
      <w:r w:rsidR="00975566">
        <w:rPr>
          <w:sz w:val="22"/>
          <w:szCs w:val="22"/>
          <w:lang w:val="en-GB"/>
        </w:rPr>
        <w:t>2019</w:t>
      </w:r>
    </w:p>
    <w:p w14:paraId="791F51BF" w14:textId="4D219B84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FIRS</w:t>
      </w:r>
      <w:r w:rsidR="00975566">
        <w:rPr>
          <w:sz w:val="22"/>
          <w:szCs w:val="22"/>
          <w:lang w:val="en-GB"/>
        </w:rPr>
        <w:t xml:space="preserve"> 2019</w:t>
      </w:r>
      <w:r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t>(presentation by co-author)</w:t>
      </w:r>
    </w:p>
    <w:p w14:paraId="41900C37" w14:textId="1D57F930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NBER Corporate Finance </w:t>
      </w:r>
      <w:r w:rsidR="00975566">
        <w:rPr>
          <w:sz w:val="22"/>
          <w:szCs w:val="22"/>
          <w:lang w:val="en-GB"/>
        </w:rPr>
        <w:t>2019</w:t>
      </w:r>
    </w:p>
    <w:p w14:paraId="4E316F53" w14:textId="0215DAAD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GSU CEAR-Finance Conference</w:t>
      </w:r>
      <w:r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t xml:space="preserve">(presentation by co-author) </w:t>
      </w:r>
    </w:p>
    <w:p w14:paraId="598898B8" w14:textId="672D3EDF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RCFS/RAPS Bahamas conference </w:t>
      </w:r>
      <w:r w:rsidR="00121C93">
        <w:rPr>
          <w:sz w:val="22"/>
          <w:szCs w:val="22"/>
          <w:lang w:val="en-GB"/>
        </w:rPr>
        <w:t>2019</w:t>
      </w:r>
    </w:p>
    <w:p w14:paraId="6857B551" w14:textId="52FF5EEF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SED </w:t>
      </w:r>
      <w:r w:rsidR="00975566">
        <w:rPr>
          <w:sz w:val="22"/>
          <w:szCs w:val="22"/>
          <w:lang w:val="en-GB"/>
        </w:rPr>
        <w:t>2019</w:t>
      </w:r>
    </w:p>
    <w:p w14:paraId="07D3C28A" w14:textId="7CA61D59" w:rsidR="00D94604" w:rsidRPr="00D94604" w:rsidRDefault="00D94604" w:rsidP="00D94604">
      <w:pPr>
        <w:pStyle w:val="ListParagraph"/>
        <w:numPr>
          <w:ilvl w:val="0"/>
          <w:numId w:val="13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WFA </w:t>
      </w:r>
      <w:r w:rsidR="004B05E9">
        <w:rPr>
          <w:sz w:val="22"/>
          <w:szCs w:val="22"/>
          <w:lang w:val="en-GB"/>
        </w:rPr>
        <w:t>2019</w:t>
      </w:r>
    </w:p>
    <w:p w14:paraId="01E5AE36" w14:textId="77777777" w:rsidR="002A3929" w:rsidRPr="00D94604" w:rsidRDefault="002A3929" w:rsidP="00231F1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3220C297" w14:textId="13ABAF62" w:rsidR="00C22FAD" w:rsidRPr="00D94604" w:rsidRDefault="002A3929" w:rsidP="002A3929">
      <w:p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</w:t>
      </w:r>
    </w:p>
    <w:p w14:paraId="57EE39C8" w14:textId="036BB90C" w:rsidR="002A3929" w:rsidRPr="00D94604" w:rsidRDefault="002A3929" w:rsidP="002A3929">
      <w:pPr>
        <w:pStyle w:val="ListParagraph"/>
        <w:numPr>
          <w:ilvl w:val="0"/>
          <w:numId w:val="14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M, Egan, G. Matvos, and A. Seru, Arbitration with Uninformed Consumers,” NBER SI (Household Finance) </w:t>
      </w:r>
    </w:p>
    <w:p w14:paraId="692B9CFF" w14:textId="56A6AAA5" w:rsidR="002A3929" w:rsidRPr="00D94604" w:rsidRDefault="002A3929" w:rsidP="002A3929">
      <w:pPr>
        <w:pStyle w:val="ListParagraph"/>
        <w:numPr>
          <w:ilvl w:val="0"/>
          <w:numId w:val="14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A. Rampini and S. Viswanathan, “Financing Insurance,” NBER SI (Macro, Money, and Financial Frictions) </w:t>
      </w:r>
    </w:p>
    <w:p w14:paraId="4932DFB1" w14:textId="52ED5900" w:rsidR="002A3929" w:rsidRPr="00D94604" w:rsidRDefault="002A3929" w:rsidP="002A3929">
      <w:pPr>
        <w:pStyle w:val="ListParagraph"/>
        <w:numPr>
          <w:ilvl w:val="0"/>
          <w:numId w:val="14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V. Maurin, D. Robinson, and P. Stromberg, “A Theory of Liquidity in Private Equity,” LBS PE Symposium </w:t>
      </w:r>
    </w:p>
    <w:p w14:paraId="3FBC6936" w14:textId="77777777" w:rsidR="002A3929" w:rsidRPr="00D94604" w:rsidRDefault="002A3929" w:rsidP="002A3929">
      <w:pPr>
        <w:pStyle w:val="ListParagraph"/>
        <w:numPr>
          <w:ilvl w:val="0"/>
          <w:numId w:val="14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V. Asriyan, L. Laeven, and A. Martin: “Collateral Booms and Information Depletion,” Macro Finance Society </w:t>
      </w:r>
    </w:p>
    <w:p w14:paraId="3A1D0346" w14:textId="77777777" w:rsidR="002A3929" w:rsidRPr="00D94604" w:rsidRDefault="002A3929" w:rsidP="002A3929">
      <w:pPr>
        <w:pStyle w:val="ListParagraph"/>
        <w:numPr>
          <w:ilvl w:val="0"/>
          <w:numId w:val="14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M. Oehmke and A. Zawadowski: “The Tragedy of Complexity,” 2019 UNC-Duke Finance Conference </w:t>
      </w:r>
    </w:p>
    <w:p w14:paraId="06137949" w14:textId="77777777" w:rsidR="002A3929" w:rsidRPr="00D94604" w:rsidRDefault="002A3929" w:rsidP="002A3929">
      <w:pPr>
        <w:pStyle w:val="ListParagraph"/>
        <w:numPr>
          <w:ilvl w:val="0"/>
          <w:numId w:val="14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S. Infante and A. P. Vardoulakis: “Collateral Runs,” 2019 2nd STFM Conference </w:t>
      </w:r>
    </w:p>
    <w:p w14:paraId="3420ABBA" w14:textId="77777777" w:rsidR="002A3929" w:rsidRPr="00D94604" w:rsidRDefault="002A3929" w:rsidP="002A3929">
      <w:pPr>
        <w:pStyle w:val="ListParagraph"/>
        <w:numPr>
          <w:ilvl w:val="0"/>
          <w:numId w:val="14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E. Dimson, O. Karakaş and X. Lia: “Coordinated Engagements,” 2019 AFA </w:t>
      </w:r>
    </w:p>
    <w:p w14:paraId="017DA13B" w14:textId="000303D9" w:rsidR="002A3929" w:rsidRPr="00D94604" w:rsidRDefault="002A3929" w:rsidP="002A3929">
      <w:pPr>
        <w:pStyle w:val="ListParagraph"/>
        <w:numPr>
          <w:ilvl w:val="0"/>
          <w:numId w:val="14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R. Thakor and R. Merton: “Trust in Lending,” </w:t>
      </w:r>
      <w:r w:rsidR="0013463B" w:rsidRPr="00D94604">
        <w:rPr>
          <w:sz w:val="22"/>
          <w:szCs w:val="22"/>
          <w:lang w:val="en-GB"/>
        </w:rPr>
        <w:t xml:space="preserve">2018 </w:t>
      </w:r>
      <w:r w:rsidRPr="00D94604">
        <w:rPr>
          <w:sz w:val="22"/>
          <w:szCs w:val="22"/>
          <w:lang w:val="en-GB"/>
        </w:rPr>
        <w:t xml:space="preserve">Miami Behavioral Finance Conference </w:t>
      </w:r>
    </w:p>
    <w:p w14:paraId="39F4C437" w14:textId="0EB7542E" w:rsidR="002A3929" w:rsidRPr="00D94604" w:rsidRDefault="002A3929" w:rsidP="00594EA5">
      <w:pPr>
        <w:pStyle w:val="ListParagraph"/>
        <w:numPr>
          <w:ilvl w:val="0"/>
          <w:numId w:val="14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M. Burkart and H. Zhong: “Equity Issuance Methods and Dilution,” </w:t>
      </w:r>
      <w:r w:rsidR="0013463B" w:rsidRPr="00D94604">
        <w:rPr>
          <w:sz w:val="22"/>
          <w:szCs w:val="22"/>
          <w:lang w:val="en-GB"/>
        </w:rPr>
        <w:t xml:space="preserve">2018 </w:t>
      </w:r>
      <w:r w:rsidRPr="00D94604">
        <w:rPr>
          <w:sz w:val="22"/>
          <w:szCs w:val="22"/>
          <w:lang w:val="en-GB"/>
        </w:rPr>
        <w:t xml:space="preserve">EuroFIT </w:t>
      </w:r>
    </w:p>
    <w:p w14:paraId="0D0F16D7" w14:textId="77777777" w:rsidR="002A3929" w:rsidRPr="00D94604" w:rsidRDefault="002A3929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2"/>
          <w:szCs w:val="22"/>
          <w:lang w:val="en-GB"/>
        </w:rPr>
      </w:pPr>
    </w:p>
    <w:p w14:paraId="06DAD70C" w14:textId="131A1A12" w:rsidR="0013463B" w:rsidRPr="00D94604" w:rsidRDefault="0013463B" w:rsidP="0013463B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2017/2018</w:t>
      </w:r>
    </w:p>
    <w:p w14:paraId="14789F69" w14:textId="77777777" w:rsidR="0013463B" w:rsidRPr="00D94604" w:rsidRDefault="0013463B" w:rsidP="0013463B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36BA186C" w14:textId="3C740105" w:rsidR="0013463B" w:rsidRPr="00D94604" w:rsidRDefault="0013463B" w:rsidP="0046122C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64B4AA02" w14:textId="77777777" w:rsidR="0013463B" w:rsidRPr="00D94604" w:rsidRDefault="0013463B" w:rsidP="0013463B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Minnesota (finance)</w:t>
      </w:r>
    </w:p>
    <w:p w14:paraId="01EAF9CE" w14:textId="77777777" w:rsidR="0013463B" w:rsidRPr="00D94604" w:rsidRDefault="0013463B" w:rsidP="0013463B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Yale</w:t>
      </w:r>
    </w:p>
    <w:p w14:paraId="2E7DF69B" w14:textId="77777777" w:rsidR="0013463B" w:rsidRPr="00D94604" w:rsidRDefault="0013463B" w:rsidP="0013463B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University of Amsterdam</w:t>
      </w:r>
    </w:p>
    <w:p w14:paraId="18ADDAEA" w14:textId="77777777" w:rsidR="0013463B" w:rsidRPr="00D94604" w:rsidRDefault="0013463B" w:rsidP="00231F1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0BF16ED5" w14:textId="656005C0" w:rsidR="00D94604" w:rsidRPr="00D94604" w:rsidRDefault="00D94604" w:rsidP="0013463B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</w:t>
      </w:r>
    </w:p>
    <w:p w14:paraId="46BB86B2" w14:textId="32790824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AFA</w:t>
      </w:r>
      <w:r w:rsidR="002B30AA">
        <w:rPr>
          <w:sz w:val="22"/>
          <w:szCs w:val="22"/>
          <w:lang w:val="en-GB"/>
        </w:rPr>
        <w:t xml:space="preserve"> 2018</w:t>
      </w:r>
      <w:r w:rsidRPr="00D94604">
        <w:rPr>
          <w:sz w:val="22"/>
          <w:szCs w:val="22"/>
          <w:lang w:val="en-GB"/>
        </w:rPr>
        <w:t xml:space="preserve"> (two papers, second paper</w:t>
      </w:r>
      <w:r w:rsidRPr="00D94604">
        <w:rPr>
          <w:sz w:val="22"/>
          <w:szCs w:val="22"/>
          <w:lang w:val="en-GB"/>
        </w:rPr>
        <w:t xml:space="preserve"> presented by co-author</w:t>
      </w:r>
      <w:r w:rsidRPr="00D94604">
        <w:rPr>
          <w:sz w:val="22"/>
          <w:szCs w:val="22"/>
          <w:lang w:val="en-GB"/>
        </w:rPr>
        <w:t>)</w:t>
      </w:r>
    </w:p>
    <w:p w14:paraId="232B231F" w14:textId="1FDA4315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ASU So</w:t>
      </w:r>
      <w:r w:rsidRPr="00D94604">
        <w:rPr>
          <w:sz w:val="22"/>
          <w:szCs w:val="22"/>
          <w:lang w:val="en-GB"/>
        </w:rPr>
        <w:t>noran Winter Finance Conference</w:t>
      </w:r>
      <w:r w:rsidR="00267348">
        <w:rPr>
          <w:sz w:val="22"/>
          <w:szCs w:val="22"/>
          <w:lang w:val="en-GB"/>
        </w:rPr>
        <w:t xml:space="preserve"> 2018</w:t>
      </w:r>
      <w:r w:rsidRPr="00D94604">
        <w:rPr>
          <w:sz w:val="22"/>
          <w:szCs w:val="22"/>
          <w:lang w:val="en-GB"/>
        </w:rPr>
        <w:t xml:space="preserve"> (presentation by co-author)</w:t>
      </w:r>
    </w:p>
    <w:p w14:paraId="19F30C87" w14:textId="683A2C3C" w:rsid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CEPR European Summer Symposium in Financial Markets</w:t>
      </w:r>
      <w:r w:rsidR="002B30AA">
        <w:rPr>
          <w:sz w:val="22"/>
          <w:szCs w:val="22"/>
          <w:lang w:val="en-GB"/>
        </w:rPr>
        <w:t xml:space="preserve"> 2018</w:t>
      </w:r>
    </w:p>
    <w:p w14:paraId="6C6E25DE" w14:textId="73ABC610" w:rsidR="00267348" w:rsidRPr="00267348" w:rsidRDefault="00267348" w:rsidP="00267348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267348">
        <w:rPr>
          <w:sz w:val="22"/>
          <w:szCs w:val="22"/>
          <w:lang w:val="en-GB"/>
        </w:rPr>
        <w:t xml:space="preserve">ECGC 2018 International Workshop </w:t>
      </w:r>
      <w:r w:rsidRPr="00D94604">
        <w:rPr>
          <w:sz w:val="22"/>
          <w:szCs w:val="22"/>
          <w:lang w:val="en-GB"/>
        </w:rPr>
        <w:t>(presentation by co-author)</w:t>
      </w:r>
    </w:p>
    <w:p w14:paraId="1C345B15" w14:textId="1ABFEDDD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EFA</w:t>
      </w:r>
      <w:r w:rsidR="002B30AA">
        <w:rPr>
          <w:sz w:val="22"/>
          <w:szCs w:val="22"/>
          <w:lang w:val="en-GB"/>
        </w:rPr>
        <w:t xml:space="preserve"> 2018</w:t>
      </w:r>
      <w:r w:rsidRPr="00D94604"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t>(presentation by co-author)</w:t>
      </w:r>
    </w:p>
    <w:p w14:paraId="1F96E569" w14:textId="4EF25CC0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EIEF</w:t>
      </w:r>
      <w:r w:rsidRPr="00D94604">
        <w:rPr>
          <w:sz w:val="22"/>
          <w:szCs w:val="22"/>
          <w:lang w:val="en-GB"/>
        </w:rPr>
        <w:t xml:space="preserve"> Rome Junior Finance conference </w:t>
      </w:r>
      <w:r w:rsidR="002B30AA">
        <w:rPr>
          <w:sz w:val="22"/>
          <w:szCs w:val="22"/>
          <w:lang w:val="en-GB"/>
        </w:rPr>
        <w:t xml:space="preserve">2018 </w:t>
      </w:r>
      <w:r w:rsidRPr="00D94604">
        <w:rPr>
          <w:sz w:val="22"/>
          <w:szCs w:val="22"/>
          <w:lang w:val="en-GB"/>
        </w:rPr>
        <w:t xml:space="preserve">(presentation by co-author) </w:t>
      </w:r>
    </w:p>
    <w:p w14:paraId="7AEBAA22" w14:textId="42DD1EEC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EIEF Rome Conference on Macroeconomics “Pizzanomics” </w:t>
      </w:r>
      <w:r w:rsidR="002B30AA">
        <w:rPr>
          <w:sz w:val="22"/>
          <w:szCs w:val="22"/>
          <w:lang w:val="en-GB"/>
        </w:rPr>
        <w:t xml:space="preserve">2018 </w:t>
      </w:r>
      <w:r w:rsidRPr="00D94604">
        <w:rPr>
          <w:sz w:val="22"/>
          <w:szCs w:val="22"/>
          <w:lang w:val="en-GB"/>
        </w:rPr>
        <w:t>(two papers, second paper</w:t>
      </w:r>
      <w:r w:rsidRPr="00D94604">
        <w:rPr>
          <w:sz w:val="22"/>
          <w:szCs w:val="22"/>
          <w:lang w:val="en-GB"/>
        </w:rPr>
        <w:t xml:space="preserve"> presented by co-author</w:t>
      </w:r>
      <w:r w:rsidRPr="00D94604">
        <w:rPr>
          <w:sz w:val="22"/>
          <w:szCs w:val="22"/>
          <w:lang w:val="en-GB"/>
        </w:rPr>
        <w:t>)</w:t>
      </w:r>
    </w:p>
    <w:p w14:paraId="3DEAD502" w14:textId="052EB0DA" w:rsid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FIRS</w:t>
      </w:r>
      <w:r w:rsidR="002B30AA">
        <w:rPr>
          <w:sz w:val="22"/>
          <w:szCs w:val="22"/>
          <w:lang w:val="en-GB"/>
        </w:rPr>
        <w:t xml:space="preserve"> 2018</w:t>
      </w:r>
      <w:r w:rsidRPr="00D94604">
        <w:rPr>
          <w:sz w:val="22"/>
          <w:szCs w:val="22"/>
          <w:lang w:val="en-GB"/>
        </w:rPr>
        <w:t xml:space="preserve"> (two pap</w:t>
      </w:r>
      <w:r w:rsidR="00267348">
        <w:rPr>
          <w:sz w:val="22"/>
          <w:szCs w:val="22"/>
          <w:lang w:val="en-GB"/>
        </w:rPr>
        <w:t>ers, second paper presented by cs</w:t>
      </w:r>
      <w:r w:rsidRPr="00D94604">
        <w:rPr>
          <w:sz w:val="22"/>
          <w:szCs w:val="22"/>
          <w:lang w:val="en-GB"/>
        </w:rPr>
        <w:t>o-author</w:t>
      </w:r>
      <w:r w:rsidRPr="00D94604">
        <w:rPr>
          <w:sz w:val="22"/>
          <w:szCs w:val="22"/>
          <w:lang w:val="en-GB"/>
        </w:rPr>
        <w:t>)</w:t>
      </w:r>
    </w:p>
    <w:p w14:paraId="134C4C6E" w14:textId="711CDC98" w:rsidR="00267348" w:rsidRPr="00D94604" w:rsidRDefault="00267348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FRA 2017 </w:t>
      </w:r>
    </w:p>
    <w:p w14:paraId="74FA94E6" w14:textId="4F92D496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FSU Sun Trust Beach Conference</w:t>
      </w:r>
      <w:r w:rsidR="002B30AA">
        <w:rPr>
          <w:sz w:val="22"/>
          <w:szCs w:val="22"/>
          <w:lang w:val="en-GB"/>
        </w:rPr>
        <w:t xml:space="preserve"> 2018</w:t>
      </w:r>
    </w:p>
    <w:p w14:paraId="4C2F4054" w14:textId="368C6F3D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Mar</w:t>
      </w:r>
      <w:r w:rsidRPr="00D94604">
        <w:rPr>
          <w:sz w:val="22"/>
          <w:szCs w:val="22"/>
          <w:lang w:val="en-GB"/>
        </w:rPr>
        <w:t xml:space="preserve">yland Junior Finance Conference </w:t>
      </w:r>
      <w:r w:rsidRPr="00D94604">
        <w:rPr>
          <w:sz w:val="22"/>
          <w:szCs w:val="22"/>
          <w:lang w:val="en-GB"/>
        </w:rPr>
        <w:t>(presentation by co-author)</w:t>
      </w:r>
    </w:p>
    <w:p w14:paraId="4BC3AB42" w14:textId="25971F83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Midwest Finance Conference </w:t>
      </w:r>
      <w:r w:rsidR="00267348">
        <w:rPr>
          <w:sz w:val="22"/>
          <w:szCs w:val="22"/>
          <w:lang w:val="en-GB"/>
        </w:rPr>
        <w:t>2018</w:t>
      </w:r>
    </w:p>
    <w:p w14:paraId="2C8DED87" w14:textId="37F81029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OxFIT</w:t>
      </w:r>
      <w:r w:rsidR="002B30AA">
        <w:rPr>
          <w:sz w:val="22"/>
          <w:szCs w:val="22"/>
          <w:lang w:val="en-GB"/>
        </w:rPr>
        <w:t xml:space="preserve"> 2017</w:t>
      </w:r>
      <w:r w:rsidRPr="00D94604"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t>(presentation by co-author)</w:t>
      </w:r>
    </w:p>
    <w:p w14:paraId="5BDE12C2" w14:textId="4290D939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SED </w:t>
      </w:r>
      <w:r w:rsidR="002B30AA">
        <w:rPr>
          <w:sz w:val="22"/>
          <w:szCs w:val="22"/>
          <w:lang w:val="en-GB"/>
        </w:rPr>
        <w:t>2018</w:t>
      </w:r>
    </w:p>
    <w:p w14:paraId="71827796" w14:textId="33248DCF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SFS</w:t>
      </w:r>
      <w:r w:rsidR="002C22B2">
        <w:rPr>
          <w:sz w:val="22"/>
          <w:szCs w:val="22"/>
          <w:lang w:val="en-GB"/>
        </w:rPr>
        <w:t xml:space="preserve"> 2018</w:t>
      </w:r>
      <w:r w:rsidRPr="00D94604">
        <w:rPr>
          <w:sz w:val="22"/>
          <w:szCs w:val="22"/>
          <w:lang w:val="en-GB"/>
        </w:rPr>
        <w:t xml:space="preserve"> (two papers</w:t>
      </w:r>
      <w:r w:rsidRPr="00D94604">
        <w:rPr>
          <w:sz w:val="22"/>
          <w:szCs w:val="22"/>
          <w:lang w:val="en-GB"/>
        </w:rPr>
        <w:t xml:space="preserve"> presented by co-authors</w:t>
      </w:r>
      <w:r w:rsidRPr="00D94604">
        <w:rPr>
          <w:sz w:val="22"/>
          <w:szCs w:val="22"/>
          <w:lang w:val="en-GB"/>
        </w:rPr>
        <w:t>)</w:t>
      </w:r>
    </w:p>
    <w:p w14:paraId="3532B0E6" w14:textId="08B2132D" w:rsidR="00D94604" w:rsidRPr="00D94604" w:rsidRDefault="00D94604" w:rsidP="00D9460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Summer Finance and Accounting Conference at the Hebrew Unive</w:t>
      </w:r>
      <w:r w:rsidRPr="00D94604">
        <w:rPr>
          <w:sz w:val="22"/>
          <w:szCs w:val="22"/>
          <w:lang w:val="en-GB"/>
        </w:rPr>
        <w:t>rsity (two papers, second paper presented by co</w:t>
      </w:r>
      <w:r w:rsidR="00C22FAD">
        <w:rPr>
          <w:sz w:val="22"/>
          <w:szCs w:val="22"/>
          <w:lang w:val="en-GB"/>
        </w:rPr>
        <w:t>-</w:t>
      </w:r>
      <w:r w:rsidRPr="00D94604">
        <w:rPr>
          <w:sz w:val="22"/>
          <w:szCs w:val="22"/>
          <w:lang w:val="en-GB"/>
        </w:rPr>
        <w:t>author</w:t>
      </w:r>
      <w:r w:rsidRPr="00D94604">
        <w:rPr>
          <w:sz w:val="22"/>
          <w:szCs w:val="22"/>
          <w:lang w:val="en-GB"/>
        </w:rPr>
        <w:t>)</w:t>
      </w:r>
    </w:p>
    <w:p w14:paraId="2C64BDA3" w14:textId="2486235D" w:rsidR="00231F10" w:rsidRDefault="00D94604" w:rsidP="00551A94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UBC Winter Finance Conference</w:t>
      </w:r>
      <w:r w:rsidR="00DD6A34">
        <w:rPr>
          <w:sz w:val="22"/>
          <w:szCs w:val="22"/>
          <w:lang w:val="en-GB"/>
        </w:rPr>
        <w:t xml:space="preserve"> 2018</w:t>
      </w:r>
    </w:p>
    <w:p w14:paraId="064CAEB0" w14:textId="77777777" w:rsidR="00551A94" w:rsidRPr="00551A94" w:rsidRDefault="00551A94" w:rsidP="00551A94">
      <w:pPr>
        <w:pStyle w:val="ListParagraph"/>
        <w:spacing w:after="80"/>
        <w:rPr>
          <w:sz w:val="22"/>
          <w:szCs w:val="22"/>
          <w:lang w:val="en-GB"/>
        </w:rPr>
      </w:pPr>
    </w:p>
    <w:p w14:paraId="68B3811E" w14:textId="359BE930" w:rsidR="0013463B" w:rsidRPr="00D94604" w:rsidRDefault="0013463B" w:rsidP="004C2445">
      <w:p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</w:t>
      </w:r>
    </w:p>
    <w:p w14:paraId="36D6852C" w14:textId="496D49D1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B. Hartman-Glaser and B. Hébert: “</w:t>
      </w:r>
      <w:hyperlink r:id="rId8" w:history="1">
        <w:r w:rsidRPr="00D94604">
          <w:rPr>
            <w:sz w:val="22"/>
            <w:szCs w:val="22"/>
            <w:lang w:val="en-GB"/>
          </w:rPr>
          <w:t>The Insurance is the Lemon: Failing to Index Contracts</w:t>
        </w:r>
      </w:hyperlink>
      <w:r w:rsidRPr="00D94604">
        <w:rPr>
          <w:sz w:val="22"/>
          <w:szCs w:val="22"/>
          <w:lang w:val="en-GB"/>
        </w:rPr>
        <w:t xml:space="preserve">,” 2018 WFA </w:t>
      </w:r>
    </w:p>
    <w:p w14:paraId="5EBFCB83" w14:textId="00B5C2AD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>D. Gupta: “Too Much Skin-in-the-Game?</w:t>
      </w:r>
      <w:r w:rsidRPr="00D94604">
        <w:rPr>
          <w:rFonts w:ascii="MS Mincho" w:eastAsia="MS Mincho" w:hAnsi="MS Mincho" w:cs="MS Mincho"/>
          <w:sz w:val="22"/>
          <w:szCs w:val="22"/>
          <w:lang w:val="en-GB"/>
        </w:rPr>
        <w:t> </w:t>
      </w:r>
      <w:r w:rsidRPr="00D94604">
        <w:rPr>
          <w:sz w:val="22"/>
          <w:szCs w:val="22"/>
          <w:lang w:val="en-GB"/>
        </w:rPr>
        <w:t xml:space="preserve">The Effect of Mortgage Market Concentration on Credit and House Prices,” 2018 WFA </w:t>
      </w:r>
    </w:p>
    <w:p w14:paraId="7EEF5B52" w14:textId="57FA21F7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W. Diamond: “Safety Transformation and the Structure of the Financial System,” 2018 FIRS </w:t>
      </w:r>
    </w:p>
    <w:p w14:paraId="3F8F46DC" w14:textId="31F5E6A3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E. Nosal, Y. Wong, and R. Wright: “Intermediation in Markets for Goods and Markets for Assets,” 2018 RED Fragmented Markets </w:t>
      </w:r>
    </w:p>
    <w:p w14:paraId="769E3950" w14:textId="419DBB5B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A.D. Morrison and J. Thanassoulis: “Ethical standards and cultural assimilation in financial services,” 2018 New Frontiers in Banking Research: from Corporate Governance to Risk Management</w:t>
      </w:r>
    </w:p>
    <w:p w14:paraId="2F09B8A3" w14:textId="5B29581D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C. Huang, M. Oehmke, and H. Zhong: “A Theory of Multi-Period Debt Structure,” 2018 RCFS Bahamas Conference</w:t>
      </w:r>
    </w:p>
    <w:p w14:paraId="22FD0162" w14:textId="5C264A5E" w:rsidR="0013463B" w:rsidRPr="00D94604" w:rsidRDefault="0013463B" w:rsidP="0013463B">
      <w:pPr>
        <w:pStyle w:val="ListParagraph"/>
        <w:numPr>
          <w:ilvl w:val="0"/>
          <w:numId w:val="16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M. Sockin and M. Zhang: “Delegated Learning in Asset Management,” 2018 AFA</w:t>
      </w:r>
    </w:p>
    <w:p w14:paraId="736C5289" w14:textId="77777777" w:rsidR="00427303" w:rsidRPr="00D94604" w:rsidRDefault="00427303" w:rsidP="00551A94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17480ECD" w14:textId="5C587C80" w:rsidR="00427303" w:rsidRPr="00D94604" w:rsidRDefault="00DF624E" w:rsidP="00427303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2016/2017</w:t>
      </w:r>
    </w:p>
    <w:p w14:paraId="655C218F" w14:textId="77777777" w:rsidR="00427303" w:rsidRPr="00D94604" w:rsidRDefault="00427303" w:rsidP="00427303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7EE278F7" w14:textId="0722A5EA" w:rsidR="004E1C40" w:rsidRPr="00D94604" w:rsidRDefault="00427303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480E27D4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Bocconi</w:t>
      </w:r>
    </w:p>
    <w:p w14:paraId="621AD398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Columbia Business School</w:t>
      </w:r>
    </w:p>
    <w:p w14:paraId="3A34576B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Kellogg</w:t>
      </w:r>
    </w:p>
    <w:p w14:paraId="050A7E9D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Princeton</w:t>
      </w:r>
    </w:p>
    <w:p w14:paraId="7EA7FF3C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Stanford GSB</w:t>
      </w:r>
    </w:p>
    <w:p w14:paraId="2693E6EB" w14:textId="1F37F6D6" w:rsidR="00DF624E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Vienna Graduate School of Finance</w:t>
      </w:r>
    </w:p>
    <w:p w14:paraId="41052ED5" w14:textId="77777777" w:rsidR="004E1C40" w:rsidRPr="00D94604" w:rsidRDefault="004E1C40" w:rsidP="004E1C40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5DD9F05C" w14:textId="5743BD5A" w:rsidR="00D94604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5511F45C" w14:textId="3D00C400" w:rsidR="00D94604" w:rsidRPr="00D94604" w:rsidRDefault="00B81E19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AEA </w:t>
      </w:r>
      <w:r w:rsidR="00BD56E4">
        <w:rPr>
          <w:sz w:val="22"/>
          <w:szCs w:val="22"/>
          <w:lang w:val="en-GB"/>
        </w:rPr>
        <w:t>2017</w:t>
      </w:r>
    </w:p>
    <w:p w14:paraId="2CD859D8" w14:textId="7DF13319" w:rsidR="00D94604" w:rsidRPr="00B81E19" w:rsidRDefault="00D94604" w:rsidP="00B81E19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17th </w:t>
      </w:r>
      <w:r w:rsidR="00B81E19">
        <w:rPr>
          <w:sz w:val="22"/>
          <w:szCs w:val="22"/>
          <w:lang w:val="en-GB"/>
        </w:rPr>
        <w:t xml:space="preserve">annual FDIC conference </w:t>
      </w:r>
      <w:r w:rsidR="00B81E19" w:rsidRPr="00D94604">
        <w:rPr>
          <w:sz w:val="22"/>
          <w:szCs w:val="22"/>
          <w:lang w:val="en-GB"/>
        </w:rPr>
        <w:t>(presentation by co-author)</w:t>
      </w:r>
    </w:p>
    <w:p w14:paraId="02FB86F1" w14:textId="616C0FDC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Barcelona GSE Summer Forum in Financial Intermediation and Risk</w:t>
      </w:r>
      <w:r w:rsidR="00BD56E4">
        <w:rPr>
          <w:sz w:val="22"/>
          <w:szCs w:val="22"/>
          <w:lang w:val="en-GB"/>
        </w:rPr>
        <w:t xml:space="preserve"> 2017</w:t>
      </w:r>
    </w:p>
    <w:p w14:paraId="06748C5E" w14:textId="087F49DD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Cambridge Corporate Finance Theory Symposium</w:t>
      </w:r>
      <w:r w:rsidR="0034528B">
        <w:rPr>
          <w:sz w:val="22"/>
          <w:szCs w:val="22"/>
          <w:lang w:val="en-GB"/>
        </w:rPr>
        <w:t xml:space="preserve"> 2017</w:t>
      </w:r>
    </w:p>
    <w:p w14:paraId="4039AA33" w14:textId="7EF7EE56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CEPR European Summer Symposium in Financial Markets (Gerzensee)</w:t>
      </w:r>
      <w:r w:rsidR="0034528B">
        <w:rPr>
          <w:sz w:val="22"/>
          <w:szCs w:val="22"/>
          <w:lang w:val="en-GB"/>
        </w:rPr>
        <w:t xml:space="preserve"> 2017</w:t>
      </w:r>
    </w:p>
    <w:p w14:paraId="7F432BE6" w14:textId="7BF4F214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on Institutional Investors and Corporate Governance in Stockholm</w:t>
      </w:r>
      <w:r w:rsidR="0034528B">
        <w:rPr>
          <w:sz w:val="22"/>
          <w:szCs w:val="22"/>
          <w:lang w:val="en-GB"/>
        </w:rPr>
        <w:t xml:space="preserve"> 2017</w:t>
      </w:r>
    </w:p>
    <w:p w14:paraId="4EF80F1D" w14:textId="6A0C7BC4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on Financial Intermediation at the Bank of Portugal</w:t>
      </w:r>
      <w:r w:rsidR="0034528B">
        <w:rPr>
          <w:sz w:val="22"/>
          <w:szCs w:val="22"/>
          <w:lang w:val="en-GB"/>
        </w:rPr>
        <w:t xml:space="preserve"> 2017</w:t>
      </w:r>
    </w:p>
    <w:p w14:paraId="1D68AF6B" w14:textId="6D9426B5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EIEF</w:t>
      </w:r>
      <w:r w:rsidR="00E51948">
        <w:rPr>
          <w:sz w:val="22"/>
          <w:szCs w:val="22"/>
          <w:lang w:val="en-GB"/>
        </w:rPr>
        <w:t xml:space="preserve"> 2017</w:t>
      </w:r>
    </w:p>
    <w:p w14:paraId="541E5437" w14:textId="354D326C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Five Star Conference </w:t>
      </w:r>
      <w:r w:rsidR="00E51948">
        <w:rPr>
          <w:sz w:val="22"/>
          <w:szCs w:val="22"/>
          <w:lang w:val="en-GB"/>
        </w:rPr>
        <w:t>2017</w:t>
      </w:r>
    </w:p>
    <w:p w14:paraId="2A91B299" w14:textId="63B5C7FE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FTG (Imperial College)</w:t>
      </w:r>
      <w:r w:rsidR="0034528B">
        <w:rPr>
          <w:sz w:val="22"/>
          <w:szCs w:val="22"/>
          <w:lang w:val="en-GB"/>
        </w:rPr>
        <w:t xml:space="preserve"> 2016</w:t>
      </w:r>
    </w:p>
    <w:p w14:paraId="327D71A6" w14:textId="08F7C88E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FTG Summer School</w:t>
      </w:r>
      <w:r w:rsidR="00E51948">
        <w:rPr>
          <w:sz w:val="22"/>
          <w:szCs w:val="22"/>
          <w:lang w:val="en-GB"/>
        </w:rPr>
        <w:t xml:space="preserve"> 2017</w:t>
      </w:r>
    </w:p>
    <w:p w14:paraId="117DAD85" w14:textId="1E4C07AF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FRA</w:t>
      </w:r>
      <w:r w:rsidR="00C36104">
        <w:rPr>
          <w:sz w:val="22"/>
          <w:szCs w:val="22"/>
          <w:lang w:val="en-GB"/>
        </w:rPr>
        <w:t xml:space="preserve"> 2016</w:t>
      </w:r>
    </w:p>
    <w:p w14:paraId="6925C351" w14:textId="65CF92A6" w:rsidR="00D94604" w:rsidRPr="00D94604" w:rsidRDefault="00C361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10th </w:t>
      </w:r>
      <w:r w:rsidR="00D94604" w:rsidRPr="00D94604">
        <w:rPr>
          <w:sz w:val="22"/>
          <w:szCs w:val="22"/>
          <w:lang w:val="en-GB"/>
        </w:rPr>
        <w:t>Paul Woolley Conference</w:t>
      </w:r>
    </w:p>
    <w:p w14:paraId="17640EB6" w14:textId="6C53F61D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Showcasing Women in Finance at the University of Miami</w:t>
      </w:r>
      <w:r w:rsidR="00453A24">
        <w:rPr>
          <w:sz w:val="22"/>
          <w:szCs w:val="22"/>
          <w:lang w:val="en-GB"/>
        </w:rPr>
        <w:t xml:space="preserve"> 2017</w:t>
      </w:r>
    </w:p>
    <w:p w14:paraId="74951C41" w14:textId="2B142B8B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Summer Workshop on Money, Banking, Payment and Finance </w:t>
      </w:r>
      <w:r w:rsidR="003468B5">
        <w:rPr>
          <w:sz w:val="22"/>
          <w:szCs w:val="22"/>
          <w:lang w:val="en-GB"/>
        </w:rPr>
        <w:t>2017</w:t>
      </w:r>
    </w:p>
    <w:p w14:paraId="1769D60A" w14:textId="2920B1F8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WAPFIN conference at NYU Stern</w:t>
      </w:r>
      <w:r w:rsidR="000276A3">
        <w:rPr>
          <w:sz w:val="22"/>
          <w:szCs w:val="22"/>
          <w:lang w:val="en-GB"/>
        </w:rPr>
        <w:t xml:space="preserve"> 2017</w:t>
      </w:r>
    </w:p>
    <w:p w14:paraId="5244EAD0" w14:textId="10DA6666" w:rsidR="00D94604" w:rsidRPr="00B81E19" w:rsidRDefault="00B81E19" w:rsidP="00B81E19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WFA </w:t>
      </w:r>
      <w:r w:rsidRPr="00D94604">
        <w:rPr>
          <w:sz w:val="22"/>
          <w:szCs w:val="22"/>
          <w:lang w:val="en-GB"/>
        </w:rPr>
        <w:t>(presentation by co-author)</w:t>
      </w:r>
      <w:r w:rsidR="00267348">
        <w:rPr>
          <w:sz w:val="22"/>
          <w:szCs w:val="22"/>
          <w:lang w:val="en-GB"/>
        </w:rPr>
        <w:t xml:space="preserve"> 2017</w:t>
      </w:r>
    </w:p>
    <w:p w14:paraId="38F11BB5" w14:textId="6B43532A" w:rsidR="00D94604" w:rsidRPr="00D94604" w:rsidRDefault="00D94604" w:rsidP="00D94604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WFA Early Career Women in Finance Conference</w:t>
      </w:r>
      <w:r w:rsidR="00267348">
        <w:rPr>
          <w:sz w:val="22"/>
          <w:szCs w:val="22"/>
          <w:lang w:val="en-GB"/>
        </w:rPr>
        <w:t xml:space="preserve"> 2017</w:t>
      </w:r>
    </w:p>
    <w:p w14:paraId="14C0C90C" w14:textId="11D569CC" w:rsidR="00D94604" w:rsidRPr="00B81E19" w:rsidRDefault="00D94604" w:rsidP="00B81E19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Wharton Conference on Li</w:t>
      </w:r>
      <w:r w:rsidR="00B81E19">
        <w:rPr>
          <w:sz w:val="22"/>
          <w:szCs w:val="22"/>
          <w:lang w:val="en-GB"/>
        </w:rPr>
        <w:t>quidity and Financial Fragility</w:t>
      </w:r>
      <w:r w:rsidR="00354945">
        <w:rPr>
          <w:sz w:val="22"/>
          <w:szCs w:val="22"/>
          <w:lang w:val="en-GB"/>
        </w:rPr>
        <w:t xml:space="preserve"> 2017</w:t>
      </w:r>
      <w:r w:rsidR="00B81E19">
        <w:rPr>
          <w:sz w:val="22"/>
          <w:szCs w:val="22"/>
          <w:lang w:val="en-GB"/>
        </w:rPr>
        <w:t xml:space="preserve"> </w:t>
      </w:r>
      <w:r w:rsidR="00B81E19" w:rsidRPr="00D94604">
        <w:rPr>
          <w:sz w:val="22"/>
          <w:szCs w:val="22"/>
          <w:lang w:val="en-GB"/>
        </w:rPr>
        <w:t>(presentation by co-author)</w:t>
      </w:r>
    </w:p>
    <w:p w14:paraId="42ED801D" w14:textId="344596E7" w:rsidR="00D94604" w:rsidRPr="00B81E19" w:rsidRDefault="00C46F89" w:rsidP="00B81E19">
      <w:pPr>
        <w:pStyle w:val="ListParagraph"/>
        <w:numPr>
          <w:ilvl w:val="0"/>
          <w:numId w:val="15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9th </w:t>
      </w:r>
      <w:r w:rsidR="00D94604" w:rsidRPr="00D94604">
        <w:rPr>
          <w:sz w:val="22"/>
          <w:szCs w:val="22"/>
          <w:lang w:val="en-GB"/>
        </w:rPr>
        <w:t>Wisconsin Money, Banking, and Asset Markets Conference</w:t>
      </w:r>
      <w:r w:rsidR="00B81E19">
        <w:rPr>
          <w:sz w:val="22"/>
          <w:szCs w:val="22"/>
          <w:lang w:val="en-GB"/>
        </w:rPr>
        <w:t xml:space="preserve"> </w:t>
      </w:r>
      <w:r w:rsidR="00B81E19" w:rsidRPr="00D94604">
        <w:rPr>
          <w:sz w:val="22"/>
          <w:szCs w:val="22"/>
          <w:lang w:val="en-GB"/>
        </w:rPr>
        <w:t>(presentation by co-author)</w:t>
      </w:r>
    </w:p>
    <w:p w14:paraId="24FE841A" w14:textId="4A852F67" w:rsidR="00C46F89" w:rsidRDefault="00D94604" w:rsidP="00E82BAC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Yale Junior Finance Conference</w:t>
      </w:r>
      <w:r w:rsidR="00982998">
        <w:rPr>
          <w:sz w:val="22"/>
          <w:szCs w:val="22"/>
          <w:lang w:val="en-GB"/>
        </w:rPr>
        <w:t xml:space="preserve"> 2017</w:t>
      </w:r>
    </w:p>
    <w:p w14:paraId="7278604D" w14:textId="77777777" w:rsidR="00E82BAC" w:rsidRDefault="00E82BAC" w:rsidP="00E82BAC">
      <w:pPr>
        <w:spacing w:after="80"/>
        <w:ind w:right="182"/>
        <w:rPr>
          <w:sz w:val="22"/>
          <w:szCs w:val="22"/>
          <w:lang w:val="en-GB"/>
        </w:rPr>
      </w:pPr>
    </w:p>
    <w:p w14:paraId="7DC3E6AE" w14:textId="77777777" w:rsidR="00E82BAC" w:rsidRPr="00E82BAC" w:rsidRDefault="00E82BAC" w:rsidP="00E82BAC">
      <w:pPr>
        <w:spacing w:after="80"/>
        <w:ind w:right="182"/>
        <w:rPr>
          <w:sz w:val="22"/>
          <w:szCs w:val="22"/>
          <w:lang w:val="en-GB"/>
        </w:rPr>
      </w:pPr>
    </w:p>
    <w:p w14:paraId="73015FCC" w14:textId="5CC3FA23" w:rsidR="009469BF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Discussions:</w:t>
      </w:r>
    </w:p>
    <w:p w14:paraId="64F2DEDF" w14:textId="69E4C589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A. Bisin, P. Gottardi, and G.L. Clementi: “Equilibrium Corporate Finance and Intermediation,” </w:t>
      </w:r>
      <w:r w:rsidRPr="00D94604">
        <w:rPr>
          <w:sz w:val="22"/>
          <w:szCs w:val="22"/>
          <w:lang w:val="en-GB"/>
        </w:rPr>
        <w:t xml:space="preserve">2017 </w:t>
      </w:r>
      <w:r w:rsidRPr="00D94604">
        <w:rPr>
          <w:sz w:val="22"/>
          <w:szCs w:val="22"/>
          <w:lang w:val="en-GB"/>
        </w:rPr>
        <w:t xml:space="preserve">Barcelona GSE Summer Forum </w:t>
      </w:r>
    </w:p>
    <w:p w14:paraId="3DDF72D2" w14:textId="2CBAE54A" w:rsidR="009469BF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A. Edmans, D. Levit, and D. Reilly: “Governing Multiple Firms,” </w:t>
      </w:r>
      <w:r w:rsidRPr="00D94604">
        <w:rPr>
          <w:sz w:val="22"/>
          <w:szCs w:val="22"/>
          <w:lang w:val="en-GB"/>
        </w:rPr>
        <w:t xml:space="preserve">2017 </w:t>
      </w:r>
      <w:r w:rsidRPr="00D94604">
        <w:rPr>
          <w:sz w:val="22"/>
          <w:szCs w:val="22"/>
          <w:lang w:val="en-GB"/>
        </w:rPr>
        <w:t>GSU CEAR-Finance Conference</w:t>
      </w:r>
    </w:p>
    <w:p w14:paraId="037E8A01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W. Gornall: “Safe Assets and Dangerous Liabilities: How Bank-Level Frictions Explain Bank Seniority,” 2016 Stanford Junior Finance conference </w:t>
      </w:r>
    </w:p>
    <w:p w14:paraId="4B004FD3" w14:textId="77777777" w:rsidR="00427303" w:rsidRPr="00D94604" w:rsidRDefault="00427303" w:rsidP="00427303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486ED91F" w14:textId="149D8303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lastRenderedPageBreak/>
        <w:t>Academic year 2015/2016</w:t>
      </w:r>
    </w:p>
    <w:p w14:paraId="5F8C5B4B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3E86EF02" w14:textId="2FC98C50" w:rsidR="004E1C40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42624E2F" w14:textId="77777777" w:rsidR="004E1C40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Berkeley Haas</w:t>
      </w:r>
    </w:p>
    <w:p w14:paraId="232FE6A1" w14:textId="50D7DC45" w:rsidR="003F7FCD" w:rsidRPr="00D94604" w:rsidRDefault="003F7FCD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International Monetary Fund</w:t>
      </w:r>
    </w:p>
    <w:p w14:paraId="505E3837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Mannheim </w:t>
      </w:r>
    </w:p>
    <w:p w14:paraId="499F7956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New York Fed</w:t>
      </w:r>
    </w:p>
    <w:p w14:paraId="05FEAC8A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Toulouse School of Economics</w:t>
      </w:r>
    </w:p>
    <w:p w14:paraId="10E77CCB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40CA3005" w14:textId="6218B2AD" w:rsidR="00D94604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3D41D80F" w14:textId="7D075BBF" w:rsidR="00D94604" w:rsidRPr="00D94604" w:rsidRDefault="0036170C" w:rsidP="00D94604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Cambridge Corporate Finance Theory Symposium</w:t>
      </w:r>
      <w:r w:rsidR="00E82BAC">
        <w:rPr>
          <w:sz w:val="22"/>
          <w:szCs w:val="22"/>
          <w:lang w:val="en-GB"/>
        </w:rPr>
        <w:t xml:space="preserve"> 2016</w:t>
      </w:r>
    </w:p>
    <w:p w14:paraId="42BA32D9" w14:textId="1E57AEF7" w:rsidR="007879FA" w:rsidRPr="00D94604" w:rsidRDefault="00D94604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Finance Theory Group</w:t>
      </w:r>
      <w:r w:rsidR="00E82BAC">
        <w:rPr>
          <w:sz w:val="22"/>
          <w:szCs w:val="22"/>
          <w:lang w:val="en-GB"/>
        </w:rPr>
        <w:t xml:space="preserve"> 2016</w:t>
      </w:r>
      <w:r w:rsidR="007879FA" w:rsidRPr="00D94604">
        <w:rPr>
          <w:sz w:val="22"/>
          <w:szCs w:val="22"/>
          <w:lang w:val="en-GB"/>
        </w:rPr>
        <w:t xml:space="preserve"> (</w:t>
      </w:r>
      <w:r w:rsidRPr="00D94604">
        <w:rPr>
          <w:sz w:val="22"/>
          <w:szCs w:val="22"/>
          <w:lang w:val="en-GB"/>
        </w:rPr>
        <w:t>presentation by co-author)</w:t>
      </w:r>
    </w:p>
    <w:p w14:paraId="7C3D8D63" w14:textId="24E007E2" w:rsidR="007879FA" w:rsidRPr="00D94604" w:rsidRDefault="00D94604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FIRS</w:t>
      </w:r>
      <w:r w:rsidR="00E82BAC">
        <w:rPr>
          <w:sz w:val="22"/>
          <w:szCs w:val="22"/>
          <w:lang w:val="en-GB"/>
        </w:rPr>
        <w:t xml:space="preserve"> 2016</w:t>
      </w:r>
      <w:r w:rsidRPr="00D94604"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t>(presentation by co-author)</w:t>
      </w:r>
    </w:p>
    <w:p w14:paraId="60661802" w14:textId="419B2DE3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IDC</w:t>
      </w:r>
      <w:r w:rsidR="00E82BAC">
        <w:rPr>
          <w:sz w:val="22"/>
          <w:szCs w:val="22"/>
          <w:lang w:val="en-GB"/>
        </w:rPr>
        <w:t xml:space="preserve"> 2015</w:t>
      </w:r>
    </w:p>
    <w:p w14:paraId="31AA83BA" w14:textId="13681983" w:rsidR="00D94604" w:rsidRPr="00D94604" w:rsidRDefault="00D94604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EFA</w:t>
      </w:r>
      <w:r w:rsidR="001D628A">
        <w:rPr>
          <w:sz w:val="22"/>
          <w:szCs w:val="22"/>
          <w:lang w:val="en-GB"/>
        </w:rPr>
        <w:t xml:space="preserve"> 2015</w:t>
      </w:r>
    </w:p>
    <w:p w14:paraId="5BB5E39A" w14:textId="042A1ABD" w:rsidR="007879FA" w:rsidRPr="00D94604" w:rsidRDefault="003F7FCD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10th </w:t>
      </w:r>
      <w:r w:rsidR="007879FA" w:rsidRPr="00D94604">
        <w:rPr>
          <w:sz w:val="22"/>
          <w:szCs w:val="22"/>
          <w:lang w:val="en-GB"/>
        </w:rPr>
        <w:t>Jackson Hole Finance Conference</w:t>
      </w:r>
    </w:p>
    <w:p w14:paraId="6BE98141" w14:textId="3FC6B9A4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LAEF OTC </w:t>
      </w:r>
      <w:r w:rsidR="00D94604" w:rsidRPr="00D94604">
        <w:rPr>
          <w:sz w:val="22"/>
          <w:szCs w:val="22"/>
          <w:lang w:val="en-GB"/>
        </w:rPr>
        <w:t xml:space="preserve">Markets and Securities Workshop </w:t>
      </w:r>
      <w:r w:rsidR="00D94604" w:rsidRPr="00D94604">
        <w:rPr>
          <w:sz w:val="22"/>
          <w:szCs w:val="22"/>
          <w:lang w:val="en-GB"/>
        </w:rPr>
        <w:t>(presentation by co-author)</w:t>
      </w:r>
    </w:p>
    <w:p w14:paraId="7810938B" w14:textId="77777777" w:rsidR="007879FA" w:rsidRPr="00F906AE" w:rsidRDefault="007879FA" w:rsidP="007879FA">
      <w:pPr>
        <w:pStyle w:val="ListParagraph"/>
        <w:numPr>
          <w:ilvl w:val="0"/>
          <w:numId w:val="22"/>
        </w:numPr>
        <w:spacing w:after="80"/>
        <w:rPr>
          <w:b/>
          <w:sz w:val="22"/>
          <w:szCs w:val="22"/>
          <w:lang w:val="en-GB"/>
        </w:rPr>
      </w:pPr>
      <w:r w:rsidRPr="00F906AE">
        <w:rPr>
          <w:b/>
          <w:sz w:val="22"/>
          <w:szCs w:val="22"/>
          <w:lang w:val="en-GB"/>
        </w:rPr>
        <w:t>London Business School Female Economist Conference</w:t>
      </w:r>
    </w:p>
    <w:p w14:paraId="752DBE4C" w14:textId="20A82757" w:rsidR="00F906AE" w:rsidRPr="00F906AE" w:rsidRDefault="00F906AE" w:rsidP="00F906AE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F906AE">
        <w:rPr>
          <w:sz w:val="22"/>
          <w:szCs w:val="22"/>
          <w:lang w:val="en-GB"/>
        </w:rPr>
        <w:t>Mitsui Finance Symposium at the University of Michiga</w:t>
      </w:r>
      <w:r>
        <w:rPr>
          <w:sz w:val="22"/>
          <w:szCs w:val="22"/>
          <w:lang w:val="en-GB"/>
        </w:rPr>
        <w:t xml:space="preserve">n 2016 </w:t>
      </w:r>
      <w:r w:rsidRPr="00D94604">
        <w:rPr>
          <w:sz w:val="22"/>
          <w:szCs w:val="22"/>
          <w:lang w:val="en-GB"/>
        </w:rPr>
        <w:t>(presentation by co-author)</w:t>
      </w:r>
    </w:p>
    <w:p w14:paraId="2EF9424B" w14:textId="77777777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Napa Conference in Financial Markets</w:t>
      </w:r>
    </w:p>
    <w:p w14:paraId="2B710865" w14:textId="1727C85A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NBER Corporate Finance</w:t>
      </w:r>
      <w:r w:rsidR="00C36104">
        <w:rPr>
          <w:sz w:val="22"/>
          <w:szCs w:val="22"/>
          <w:lang w:val="en-GB"/>
        </w:rPr>
        <w:t xml:space="preserve"> 2016</w:t>
      </w:r>
    </w:p>
    <w:p w14:paraId="2A5BD9AB" w14:textId="77777777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SFS </w:t>
      </w:r>
    </w:p>
    <w:p w14:paraId="20BA39D5" w14:textId="77777777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Stanford GSB FRILLS</w:t>
      </w:r>
    </w:p>
    <w:p w14:paraId="23496983" w14:textId="77777777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UNC</w:t>
      </w:r>
    </w:p>
    <w:p w14:paraId="526184DB" w14:textId="77777777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WFA Early Career Women in Finance Conference </w:t>
      </w:r>
    </w:p>
    <w:p w14:paraId="02329D3B" w14:textId="1203AA57" w:rsidR="007879FA" w:rsidRPr="00D94604" w:rsidRDefault="00D94604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WFA </w:t>
      </w:r>
      <w:r w:rsidRPr="00D94604">
        <w:rPr>
          <w:sz w:val="22"/>
          <w:szCs w:val="22"/>
          <w:lang w:val="en-GB"/>
        </w:rPr>
        <w:t>(presentation by co-author)</w:t>
      </w:r>
    </w:p>
    <w:p w14:paraId="6AC6817A" w14:textId="77777777" w:rsidR="007879FA" w:rsidRPr="00D94604" w:rsidRDefault="007879FA" w:rsidP="007879FA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WAP FIN conference at NYU Stern</w:t>
      </w:r>
    </w:p>
    <w:p w14:paraId="7A5CD2D6" w14:textId="77661831" w:rsidR="006F5288" w:rsidRPr="0046122C" w:rsidRDefault="007879FA" w:rsidP="0046122C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Wisconsin Money, Banking, and Asset Markets Conference</w:t>
      </w:r>
    </w:p>
    <w:p w14:paraId="144C315A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52C3F877" w14:textId="688B79FA" w:rsidR="00FD45FD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Discussions:</w:t>
      </w:r>
    </w:p>
    <w:p w14:paraId="17E0D012" w14:textId="7782F5DD" w:rsidR="00FD45FD" w:rsidRPr="00D94604" w:rsidRDefault="00FD45FD" w:rsidP="0036170C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P. Bond and H. Zhong: “Buying high and selling low: Stock repurchases and persistent asymmetric information,” 2015 OxFIT </w:t>
      </w:r>
    </w:p>
    <w:p w14:paraId="05691730" w14:textId="18D12B9B" w:rsidR="00FD45FD" w:rsidRPr="00D94604" w:rsidRDefault="00FD45FD" w:rsidP="00FD45FD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C. Kahn and S. Fos: “Governance Through Threats of Interventions and Exit,” 2015 Cambridge Corporate Finance Theory Symposium </w:t>
      </w:r>
    </w:p>
    <w:p w14:paraId="097A1C7F" w14:textId="4E71D8D9" w:rsidR="004E1C40" w:rsidRPr="00D94604" w:rsidRDefault="00FD45FD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J. Zabojnik: “Stock Based Compensation Plans and Employee Incentives,” 2015 EFA</w:t>
      </w:r>
    </w:p>
    <w:p w14:paraId="1CEF874F" w14:textId="77777777" w:rsidR="00DF624E" w:rsidRPr="00D94604" w:rsidRDefault="00DF624E" w:rsidP="00DF624E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63857F5B" w14:textId="4F12BB0E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2014/2015</w:t>
      </w:r>
    </w:p>
    <w:p w14:paraId="1373BC39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6DFF63B0" w14:textId="49D35193" w:rsidR="004E1C40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0B8A2AFE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Bank of England</w:t>
      </w:r>
    </w:p>
    <w:p w14:paraId="4E9FFCAF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St Louis Fed</w:t>
      </w:r>
    </w:p>
    <w:p w14:paraId="6AAD9811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UNC Kenan-Flagler</w:t>
      </w:r>
    </w:p>
    <w:p w14:paraId="20AFC3DB" w14:textId="77777777" w:rsidR="004E1C40" w:rsidRPr="00D94604" w:rsidRDefault="004E1C40" w:rsidP="004E1C40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University of Rome Tor Vergata</w:t>
      </w:r>
    </w:p>
    <w:p w14:paraId="173C4122" w14:textId="77777777" w:rsidR="00DF624E" w:rsidRPr="00D94604" w:rsidRDefault="00DF624E" w:rsidP="00013933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32FB24F0" w14:textId="4AED4181" w:rsidR="00013933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3FCF1133" w14:textId="77777777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Bank of Portugal Conference on Financial Intermediation (presentation by co-author)</w:t>
      </w:r>
    </w:p>
    <w:p w14:paraId="23343467" w14:textId="386A7024" w:rsidR="0036170C" w:rsidRPr="00D94604" w:rsidRDefault="000358E8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Canadian Economic Association</w:t>
      </w:r>
      <w:r w:rsidR="0036170C" w:rsidRPr="00D94604">
        <w:rPr>
          <w:sz w:val="22"/>
          <w:szCs w:val="22"/>
          <w:lang w:val="en-GB"/>
        </w:rPr>
        <w:t xml:space="preserve"> (presentation by co-author)</w:t>
      </w:r>
    </w:p>
    <w:p w14:paraId="24CB1129" w14:textId="77777777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CEPR European Summer Symposium in Financial Markets (Gerzensee)</w:t>
      </w:r>
    </w:p>
    <w:p w14:paraId="63C05DF5" w14:textId="7648B0F0" w:rsidR="008F282F" w:rsidRPr="008F282F" w:rsidRDefault="008F282F" w:rsidP="008F282F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8F282F">
        <w:rPr>
          <w:sz w:val="22"/>
          <w:szCs w:val="22"/>
          <w:lang w:val="en-GB"/>
        </w:rPr>
        <w:t xml:space="preserve">CFF Conference on Bank Stability and Regulation in Gothenburg (Sweden) </w:t>
      </w:r>
      <w:r>
        <w:rPr>
          <w:sz w:val="22"/>
          <w:szCs w:val="22"/>
          <w:lang w:val="en-GB"/>
        </w:rPr>
        <w:t>2015</w:t>
      </w:r>
    </w:p>
    <w:p w14:paraId="3EDDB2B2" w14:textId="58A64C78" w:rsidR="0036170C" w:rsidRPr="00D94604" w:rsidRDefault="00D62D5C" w:rsidP="008F282F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6th </w:t>
      </w:r>
      <w:r w:rsidR="0036170C" w:rsidRPr="00D94604">
        <w:rPr>
          <w:sz w:val="22"/>
          <w:szCs w:val="22"/>
          <w:lang w:val="en-GB"/>
        </w:rPr>
        <w:t>Duke-UNC Conference</w:t>
      </w:r>
    </w:p>
    <w:p w14:paraId="2D0E5435" w14:textId="77777777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FIRS</w:t>
      </w:r>
    </w:p>
    <w:p w14:paraId="19C15132" w14:textId="7A007904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IDC Summer Finance Conference </w:t>
      </w:r>
      <w:r w:rsidR="002C1003">
        <w:rPr>
          <w:sz w:val="22"/>
          <w:szCs w:val="22"/>
          <w:lang w:val="en-GB"/>
        </w:rPr>
        <w:t>2015</w:t>
      </w:r>
    </w:p>
    <w:p w14:paraId="285499C5" w14:textId="54849FA4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LBS Summer Symposium </w:t>
      </w:r>
      <w:r w:rsidR="006C32AA">
        <w:rPr>
          <w:sz w:val="22"/>
          <w:szCs w:val="22"/>
          <w:lang w:val="en-GB"/>
        </w:rPr>
        <w:t>2015</w:t>
      </w:r>
      <w:r w:rsidRPr="00D94604">
        <w:rPr>
          <w:sz w:val="22"/>
          <w:szCs w:val="22"/>
          <w:lang w:val="en-GB"/>
        </w:rPr>
        <w:t xml:space="preserve"> (presentation by co-author)</w:t>
      </w:r>
    </w:p>
    <w:p w14:paraId="509BF3A8" w14:textId="4DB26251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 xml:space="preserve">Midwest Macro Conference </w:t>
      </w:r>
      <w:r w:rsidR="006C54E3">
        <w:rPr>
          <w:sz w:val="22"/>
          <w:szCs w:val="22"/>
          <w:lang w:val="en-GB"/>
        </w:rPr>
        <w:t>2015</w:t>
      </w:r>
      <w:r w:rsidRPr="00D94604">
        <w:rPr>
          <w:sz w:val="22"/>
          <w:szCs w:val="22"/>
          <w:lang w:val="en-GB"/>
        </w:rPr>
        <w:t xml:space="preserve"> (presentation by co-author)</w:t>
      </w:r>
    </w:p>
    <w:p w14:paraId="09DF4CC0" w14:textId="77777777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OxFIT</w:t>
      </w:r>
    </w:p>
    <w:p w14:paraId="0FB6EBBD" w14:textId="1D37940A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Paul Woolley Conference (Sydney)</w:t>
      </w:r>
    </w:p>
    <w:p w14:paraId="5690179F" w14:textId="6856C605" w:rsidR="0036170C" w:rsidRPr="00D94604" w:rsidRDefault="007879FA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SED</w:t>
      </w:r>
      <w:r w:rsidR="00431442">
        <w:rPr>
          <w:sz w:val="22"/>
          <w:szCs w:val="22"/>
          <w:lang w:val="en-GB"/>
        </w:rPr>
        <w:t xml:space="preserve"> 2015</w:t>
      </w:r>
      <w:r w:rsidR="0036170C" w:rsidRPr="00D94604">
        <w:rPr>
          <w:sz w:val="22"/>
          <w:szCs w:val="22"/>
          <w:lang w:val="en-GB"/>
        </w:rPr>
        <w:t xml:space="preserve"> (presentation by co-author)</w:t>
      </w:r>
    </w:p>
    <w:p w14:paraId="70E71F9A" w14:textId="0109C98F" w:rsidR="0036170C" w:rsidRPr="00D94604" w:rsidRDefault="0036170C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Summer Workshop on Money, Banking, Payments and Finance </w:t>
      </w:r>
      <w:r w:rsidR="006E4241">
        <w:rPr>
          <w:sz w:val="22"/>
          <w:szCs w:val="22"/>
          <w:lang w:val="en-GB"/>
        </w:rPr>
        <w:t>at the St Louis FED 2015</w:t>
      </w:r>
    </w:p>
    <w:p w14:paraId="602D2AC7" w14:textId="2171D87A" w:rsidR="0036170C" w:rsidRPr="00D94604" w:rsidRDefault="00F906AE" w:rsidP="0036170C">
      <w:pPr>
        <w:pStyle w:val="ListParagraph"/>
        <w:numPr>
          <w:ilvl w:val="0"/>
          <w:numId w:val="24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Labor and Finance Group</w:t>
      </w:r>
      <w:r w:rsidRPr="00D94604"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 xml:space="preserve">at </w:t>
      </w:r>
      <w:r w:rsidR="002C1003">
        <w:rPr>
          <w:sz w:val="22"/>
          <w:szCs w:val="22"/>
          <w:lang w:val="en-GB"/>
        </w:rPr>
        <w:t xml:space="preserve">Vanderbilt University </w:t>
      </w:r>
      <w:r>
        <w:rPr>
          <w:sz w:val="22"/>
          <w:szCs w:val="22"/>
          <w:lang w:val="en-GB"/>
        </w:rPr>
        <w:t>2015</w:t>
      </w:r>
    </w:p>
    <w:p w14:paraId="29A8A551" w14:textId="77777777" w:rsidR="0056033B" w:rsidRPr="00D94604" w:rsidRDefault="0056033B" w:rsidP="0056033B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EEA (presentation by co-author)</w:t>
      </w:r>
    </w:p>
    <w:p w14:paraId="45DAE5B9" w14:textId="77777777" w:rsidR="0056033B" w:rsidRPr="00D94604" w:rsidRDefault="0056033B" w:rsidP="0056033B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EFA</w:t>
      </w:r>
    </w:p>
    <w:p w14:paraId="79ABC71D" w14:textId="77777777" w:rsidR="0056033B" w:rsidRPr="00D94604" w:rsidRDefault="0056033B" w:rsidP="0056033B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FIRS</w:t>
      </w:r>
    </w:p>
    <w:p w14:paraId="4E02ACBA" w14:textId="5509768E" w:rsidR="0056033B" w:rsidRPr="00D94604" w:rsidRDefault="0056033B" w:rsidP="0056033B">
      <w:pPr>
        <w:pStyle w:val="ListParagraph"/>
        <w:numPr>
          <w:ilvl w:val="0"/>
          <w:numId w:val="22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NBER </w:t>
      </w:r>
      <w:r w:rsidRPr="00D94604">
        <w:rPr>
          <w:sz w:val="22"/>
          <w:szCs w:val="22"/>
          <w:lang w:val="en-GB"/>
        </w:rPr>
        <w:t>SI</w:t>
      </w:r>
      <w:r w:rsidRPr="00D94604">
        <w:rPr>
          <w:sz w:val="22"/>
          <w:szCs w:val="22"/>
          <w:lang w:val="en-GB"/>
        </w:rPr>
        <w:t xml:space="preserve"> </w:t>
      </w:r>
      <w:r w:rsidRPr="00D94604">
        <w:rPr>
          <w:sz w:val="22"/>
          <w:szCs w:val="22"/>
          <w:lang w:val="en-GB"/>
        </w:rPr>
        <w:t>“</w:t>
      </w:r>
      <w:r w:rsidRPr="00D94604">
        <w:rPr>
          <w:sz w:val="22"/>
          <w:szCs w:val="22"/>
          <w:lang w:val="en-GB"/>
        </w:rPr>
        <w:t>The Econom</w:t>
      </w:r>
      <w:r w:rsidRPr="00D94604">
        <w:rPr>
          <w:sz w:val="22"/>
          <w:szCs w:val="22"/>
          <w:lang w:val="en-GB"/>
        </w:rPr>
        <w:t>ics of Credit Ratings”</w:t>
      </w:r>
      <w:r w:rsidR="0036170C" w:rsidRPr="00D94604">
        <w:rPr>
          <w:sz w:val="22"/>
          <w:szCs w:val="22"/>
          <w:lang w:val="en-GB"/>
        </w:rPr>
        <w:t xml:space="preserve"> (presentation by co-author)</w:t>
      </w:r>
      <w:r w:rsidRPr="00D94604">
        <w:rPr>
          <w:sz w:val="22"/>
          <w:szCs w:val="22"/>
          <w:lang w:val="en-GB"/>
        </w:rPr>
        <w:t xml:space="preserve"> </w:t>
      </w:r>
    </w:p>
    <w:p w14:paraId="504D64F3" w14:textId="77777777" w:rsidR="00DF624E" w:rsidRPr="00D94604" w:rsidRDefault="00DF624E" w:rsidP="004018F9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032235CE" w14:textId="665CF057" w:rsidR="006A14F2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Discussions:</w:t>
      </w:r>
    </w:p>
    <w:p w14:paraId="6C0051F1" w14:textId="79E8BFB8" w:rsidR="006A14F2" w:rsidRPr="00D94604" w:rsidRDefault="006A14F2" w:rsidP="006A14F2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C. Parlatore Siritto: “Fragility in Money Market Funds: Sponsor Support and Regulation,” </w:t>
      </w:r>
      <w:r w:rsidRPr="00D94604">
        <w:rPr>
          <w:sz w:val="22"/>
          <w:szCs w:val="22"/>
          <w:lang w:val="en-GB"/>
        </w:rPr>
        <w:t xml:space="preserve">2014 </w:t>
      </w:r>
      <w:r w:rsidRPr="00D94604">
        <w:rPr>
          <w:sz w:val="22"/>
          <w:szCs w:val="22"/>
          <w:lang w:val="en-GB"/>
        </w:rPr>
        <w:t xml:space="preserve">OxFIT </w:t>
      </w:r>
    </w:p>
    <w:p w14:paraId="7DBE6E30" w14:textId="24A5BD89" w:rsidR="00FD45FD" w:rsidRPr="00D94604" w:rsidRDefault="00FD45FD" w:rsidP="00FD45FD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V.V. Chari and P. J. Kehoe: “Bailouts, Time Inconsistency, and Optimal Regulation: A Macroeconomic View,” </w:t>
      </w:r>
      <w:r w:rsidRPr="00D94604">
        <w:rPr>
          <w:sz w:val="22"/>
          <w:szCs w:val="22"/>
          <w:lang w:val="en-GB"/>
        </w:rPr>
        <w:t xml:space="preserve">2015 </w:t>
      </w:r>
      <w:r w:rsidRPr="00D94604">
        <w:rPr>
          <w:sz w:val="22"/>
          <w:szCs w:val="22"/>
          <w:lang w:val="en-GB"/>
        </w:rPr>
        <w:t>CFF Conference</w:t>
      </w:r>
    </w:p>
    <w:p w14:paraId="0D96319C" w14:textId="761F2A46" w:rsidR="00FD45FD" w:rsidRPr="00D94604" w:rsidRDefault="00FD45FD" w:rsidP="00FD45FD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E. Davila and I. Goldstein: “Optimal Deposit Insurance,” </w:t>
      </w:r>
      <w:r w:rsidRPr="00D94604">
        <w:rPr>
          <w:sz w:val="22"/>
          <w:szCs w:val="22"/>
          <w:lang w:val="en-GB"/>
        </w:rPr>
        <w:t xml:space="preserve">2015 </w:t>
      </w:r>
      <w:r w:rsidRPr="00D94604">
        <w:rPr>
          <w:sz w:val="22"/>
          <w:szCs w:val="22"/>
          <w:lang w:val="en-GB"/>
        </w:rPr>
        <w:t>Barcelona GSE Summer Forum</w:t>
      </w:r>
    </w:p>
    <w:p w14:paraId="5276CB85" w14:textId="4E88F4CB" w:rsidR="006A14F2" w:rsidRPr="00B81E19" w:rsidRDefault="00C031A6" w:rsidP="00B81E19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V. Haddad and D. Sraer, </w:t>
      </w:r>
      <w:r w:rsidRPr="00D94604">
        <w:rPr>
          <w:sz w:val="22"/>
          <w:szCs w:val="22"/>
          <w:lang w:val="en-GB"/>
        </w:rPr>
        <w:t>The Banking View of Bond Risk Premia</w:t>
      </w:r>
      <w:r w:rsidRPr="00D94604">
        <w:rPr>
          <w:sz w:val="22"/>
          <w:szCs w:val="22"/>
          <w:lang w:val="en-GB"/>
        </w:rPr>
        <w:t>, 2015 UNC Roundtable</w:t>
      </w:r>
      <w:r w:rsidRPr="00D94604">
        <w:rPr>
          <w:sz w:val="22"/>
          <w:szCs w:val="22"/>
          <w:lang w:val="en-GB"/>
        </w:rPr>
        <w:t xml:space="preserve"> </w:t>
      </w:r>
    </w:p>
    <w:p w14:paraId="2C26B1F3" w14:textId="77777777" w:rsidR="00DF624E" w:rsidRPr="00D94604" w:rsidRDefault="00DF624E" w:rsidP="004018F9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107189F8" w14:textId="4AE78A18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2013/2014</w:t>
      </w:r>
    </w:p>
    <w:p w14:paraId="7D1E98A8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4E5BCB93" w14:textId="7F4D80EB" w:rsidR="0056033B" w:rsidRPr="00D94604" w:rsidRDefault="00DF624E" w:rsidP="007A477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3271A5DD" w14:textId="5B57A883" w:rsidR="008C73A8" w:rsidRPr="008C73A8" w:rsidRDefault="008C73A8" w:rsidP="008C73A8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EFA </w:t>
      </w:r>
    </w:p>
    <w:p w14:paraId="4FF9E7FE" w14:textId="4CE88E38" w:rsidR="000358E8" w:rsidRPr="00D94604" w:rsidRDefault="000358E8" w:rsidP="0056033B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FIRS (presentation by co-author)</w:t>
      </w:r>
    </w:p>
    <w:p w14:paraId="5FB40B89" w14:textId="77777777" w:rsidR="00DF624E" w:rsidRPr="00D94604" w:rsidRDefault="00DF624E" w:rsidP="00DF624E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249628B9" w14:textId="58BE7E4F" w:rsidR="006769D1" w:rsidRPr="00D94604" w:rsidRDefault="00DF624E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Discussions:</w:t>
      </w:r>
    </w:p>
    <w:p w14:paraId="2D452B53" w14:textId="77777777" w:rsidR="006769D1" w:rsidRPr="00D94604" w:rsidRDefault="006769D1" w:rsidP="006769D1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C. Opp, M. Opp and M. Harris: </w:t>
      </w:r>
      <w:r w:rsidRPr="00D94604">
        <w:rPr>
          <w:sz w:val="22"/>
          <w:szCs w:val="22"/>
          <w:lang w:val="en-GB"/>
        </w:rPr>
        <w:fldChar w:fldCharType="begin"/>
      </w:r>
      <w:r w:rsidRPr="00D94604">
        <w:rPr>
          <w:sz w:val="22"/>
          <w:szCs w:val="22"/>
          <w:lang w:val="en-GB"/>
        </w:rPr>
        <w:instrText>HYPERLINK "http://ssrn.com/abstract=2181436"</w:instrText>
      </w:r>
      <w:r w:rsidRPr="00D94604">
        <w:rPr>
          <w:sz w:val="22"/>
          <w:szCs w:val="22"/>
          <w:lang w:val="en-GB"/>
        </w:rPr>
      </w:r>
      <w:r w:rsidRPr="00D94604">
        <w:rPr>
          <w:sz w:val="22"/>
          <w:szCs w:val="22"/>
          <w:lang w:val="en-GB"/>
        </w:rPr>
        <w:fldChar w:fldCharType="separate"/>
      </w:r>
      <w:r w:rsidRPr="00D94604">
        <w:rPr>
          <w:sz w:val="22"/>
          <w:szCs w:val="22"/>
          <w:lang w:val="en-GB"/>
        </w:rPr>
        <w:t xml:space="preserve">“Macroprudential Bank Capital Regulation in a Competitive Financial System,” 2014 WFA  </w:t>
      </w:r>
    </w:p>
    <w:p w14:paraId="519BE339" w14:textId="77777777" w:rsidR="006769D1" w:rsidRPr="00D94604" w:rsidRDefault="006769D1" w:rsidP="006769D1">
      <w:pPr>
        <w:pStyle w:val="ListParagraph"/>
        <w:numPr>
          <w:ilvl w:val="0"/>
          <w:numId w:val="18"/>
        </w:numPr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fldChar w:fldCharType="end"/>
      </w:r>
      <w:r w:rsidRPr="00D94604">
        <w:rPr>
          <w:sz w:val="22"/>
          <w:szCs w:val="22"/>
          <w:lang w:val="en-GB"/>
        </w:rPr>
        <w:t>D. Levit and N. Malenko: “The Labor Market for Directors and Externalities in Corporate Governance,” 2014 FIRS</w:t>
      </w:r>
    </w:p>
    <w:p w14:paraId="6468D3E7" w14:textId="4FED1381" w:rsidR="006769D1" w:rsidRPr="00D94604" w:rsidRDefault="006769D1" w:rsidP="006769D1">
      <w:pPr>
        <w:pStyle w:val="ListParagraph"/>
        <w:numPr>
          <w:ilvl w:val="0"/>
          <w:numId w:val="18"/>
        </w:numPr>
        <w:spacing w:after="80"/>
        <w:ind w:right="18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W. Du, F. Yu, X. Yu: “Cultura</w:t>
      </w:r>
      <w:r w:rsidR="004D2E70" w:rsidRPr="00D94604">
        <w:rPr>
          <w:sz w:val="22"/>
          <w:szCs w:val="22"/>
          <w:lang w:val="en-GB"/>
        </w:rPr>
        <w:t>l Proximity and The Processing o</w:t>
      </w:r>
      <w:r w:rsidRPr="00D94604">
        <w:rPr>
          <w:sz w:val="22"/>
          <w:szCs w:val="22"/>
          <w:lang w:val="en-GB"/>
        </w:rPr>
        <w:t xml:space="preserve">f Financial Information,” </w:t>
      </w:r>
      <w:r w:rsidRPr="00D94604">
        <w:rPr>
          <w:sz w:val="22"/>
          <w:szCs w:val="22"/>
          <w:lang w:val="en-GB"/>
        </w:rPr>
        <w:t xml:space="preserve">2014 </w:t>
      </w:r>
      <w:r w:rsidRPr="00D94604">
        <w:rPr>
          <w:sz w:val="22"/>
          <w:szCs w:val="22"/>
          <w:lang w:val="en-GB"/>
        </w:rPr>
        <w:t>LBS Summer Symposium</w:t>
      </w:r>
    </w:p>
    <w:p w14:paraId="5CB4986A" w14:textId="77777777" w:rsidR="00427303" w:rsidRPr="00D94604" w:rsidRDefault="00427303" w:rsidP="00231F1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42AE5272" w14:textId="53010268" w:rsidR="006A14F2" w:rsidRPr="00D94604" w:rsidRDefault="006A14F2" w:rsidP="006A14F2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  <w:r w:rsidRPr="00D94604">
        <w:rPr>
          <w:sz w:val="22"/>
          <w:szCs w:val="22"/>
          <w:u w:val="single"/>
          <w:lang w:val="en-GB"/>
        </w:rPr>
        <w:t>Academic year 2012/2013</w:t>
      </w:r>
    </w:p>
    <w:p w14:paraId="349DBECC" w14:textId="77777777" w:rsidR="006A14F2" w:rsidRPr="00D94604" w:rsidRDefault="006A14F2" w:rsidP="006A14F2">
      <w:pPr>
        <w:tabs>
          <w:tab w:val="left" w:pos="2340"/>
        </w:tabs>
        <w:ind w:left="2552" w:right="187" w:hanging="2552"/>
        <w:rPr>
          <w:sz w:val="22"/>
          <w:szCs w:val="22"/>
          <w:u w:val="single"/>
          <w:lang w:val="en-GB"/>
        </w:rPr>
      </w:pPr>
    </w:p>
    <w:p w14:paraId="56D036A1" w14:textId="167D1C97" w:rsidR="005E0336" w:rsidRPr="00D94604" w:rsidRDefault="006A14F2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 xml:space="preserve">Seminar presentations: </w:t>
      </w:r>
    </w:p>
    <w:p w14:paraId="6D4E0701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Amsterdam Business School</w:t>
      </w:r>
    </w:p>
    <w:p w14:paraId="656FAB45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Arizona State University</w:t>
      </w:r>
    </w:p>
    <w:p w14:paraId="080A644A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Bocconi University</w:t>
      </w:r>
    </w:p>
    <w:p w14:paraId="11B625C8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EIEF</w:t>
      </w:r>
    </w:p>
    <w:p w14:paraId="13D4144B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Federal Reserve Board of Governors</w:t>
      </w:r>
    </w:p>
    <w:p w14:paraId="4A1B4249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HEC Paris</w:t>
      </w:r>
    </w:p>
    <w:p w14:paraId="12CAB779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Stockholm School of Business</w:t>
      </w:r>
    </w:p>
    <w:p w14:paraId="05ED6557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UBC Sauder</w:t>
      </w:r>
    </w:p>
    <w:p w14:paraId="7F557FE9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University of Maryland (RH Smith)</w:t>
      </w:r>
    </w:p>
    <w:p w14:paraId="0E190E86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University of Michigan (Ross)</w:t>
      </w:r>
    </w:p>
    <w:p w14:paraId="724EEE56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University of Warwick</w:t>
      </w:r>
    </w:p>
    <w:p w14:paraId="591A5A44" w14:textId="77777777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Washington University in St. Louis</w:t>
      </w:r>
    </w:p>
    <w:p w14:paraId="5CA31A1F" w14:textId="22119A7C" w:rsidR="005E0336" w:rsidRPr="00D94604" w:rsidRDefault="005E0336" w:rsidP="005E0336">
      <w:pPr>
        <w:pStyle w:val="ListParagraph"/>
        <w:numPr>
          <w:ilvl w:val="0"/>
          <w:numId w:val="19"/>
        </w:numPr>
        <w:spacing w:after="80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Wharton Business School</w:t>
      </w:r>
    </w:p>
    <w:p w14:paraId="744999D1" w14:textId="77777777" w:rsidR="006A14F2" w:rsidRPr="00D94604" w:rsidRDefault="006A14F2" w:rsidP="00231F10">
      <w:pPr>
        <w:pStyle w:val="ListParagraph"/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33A69035" w14:textId="77777777" w:rsidR="000358E8" w:rsidRPr="00D94604" w:rsidRDefault="000358E8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17F70118" w14:textId="77777777" w:rsidR="000358E8" w:rsidRPr="00D94604" w:rsidRDefault="000358E8" w:rsidP="000358E8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354EDE36" w14:textId="10A4D203" w:rsidR="004678F3" w:rsidRDefault="004678F3" w:rsidP="000358E8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AFA (presentation by co-author)</w:t>
      </w:r>
    </w:p>
    <w:p w14:paraId="79F1C643" w14:textId="1E198480" w:rsidR="000358E8" w:rsidRPr="00D94604" w:rsidRDefault="000358E8" w:rsidP="000358E8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FIRS</w:t>
      </w:r>
      <w:r>
        <w:rPr>
          <w:sz w:val="22"/>
          <w:szCs w:val="22"/>
          <w:lang w:val="en-GB"/>
        </w:rPr>
        <w:t xml:space="preserve"> </w:t>
      </w:r>
    </w:p>
    <w:p w14:paraId="55BFF538" w14:textId="77777777" w:rsidR="006A14F2" w:rsidRPr="00D94604" w:rsidRDefault="006A14F2" w:rsidP="006A14F2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36D5288D" w14:textId="052A8D81" w:rsidR="006769D1" w:rsidRPr="00D94604" w:rsidRDefault="006A14F2" w:rsidP="004018F9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lastRenderedPageBreak/>
        <w:t>Discussions:</w:t>
      </w:r>
    </w:p>
    <w:p w14:paraId="23560A48" w14:textId="77777777" w:rsidR="006769D1" w:rsidRPr="00D94604" w:rsidRDefault="006769D1" w:rsidP="006769D1">
      <w:pPr>
        <w:pStyle w:val="ListParagraph"/>
        <w:numPr>
          <w:ilvl w:val="0"/>
          <w:numId w:val="17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N. Gantchev and P. Jotikasthira: “Hedge Fund Activism: Do They Take Cues From Institutional Exit?” 2013 FIRS</w:t>
      </w:r>
    </w:p>
    <w:p w14:paraId="745DCC3A" w14:textId="77777777" w:rsidR="004678F3" w:rsidRDefault="004678F3" w:rsidP="004678F3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</w:p>
    <w:p w14:paraId="17A3257E" w14:textId="77777777" w:rsidR="004678F3" w:rsidRPr="004678F3" w:rsidRDefault="004678F3" w:rsidP="004678F3">
      <w:pPr>
        <w:tabs>
          <w:tab w:val="left" w:pos="2340"/>
        </w:tabs>
        <w:ind w:right="187"/>
        <w:rPr>
          <w:sz w:val="22"/>
          <w:szCs w:val="22"/>
          <w:u w:val="single"/>
          <w:lang w:val="en-GB"/>
        </w:rPr>
      </w:pPr>
      <w:r w:rsidRPr="004678F3">
        <w:rPr>
          <w:sz w:val="22"/>
          <w:szCs w:val="22"/>
          <w:u w:val="single"/>
          <w:lang w:val="en-GB"/>
        </w:rPr>
        <w:t>Academic year 2012/2013</w:t>
      </w:r>
    </w:p>
    <w:p w14:paraId="7344E695" w14:textId="77777777" w:rsidR="004678F3" w:rsidRDefault="004678F3" w:rsidP="004678F3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</w:p>
    <w:p w14:paraId="392C63F5" w14:textId="3AD7D59C" w:rsidR="004678F3" w:rsidRPr="00D94604" w:rsidRDefault="004678F3" w:rsidP="004018F9">
      <w:pPr>
        <w:tabs>
          <w:tab w:val="left" w:pos="2340"/>
        </w:tabs>
        <w:ind w:left="2552" w:right="187" w:hanging="2552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Conference presentations:</w:t>
      </w:r>
    </w:p>
    <w:p w14:paraId="5C5CE833" w14:textId="53FCD9F2" w:rsidR="004678F3" w:rsidRDefault="004678F3" w:rsidP="004678F3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FIRS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(presentation by co-author)</w:t>
      </w:r>
    </w:p>
    <w:p w14:paraId="3CC8C2F0" w14:textId="15A04666" w:rsidR="004678F3" w:rsidRPr="004678F3" w:rsidRDefault="004678F3" w:rsidP="004678F3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5th </w:t>
      </w:r>
      <w:r w:rsidRPr="004678F3">
        <w:rPr>
          <w:sz w:val="22"/>
          <w:szCs w:val="22"/>
          <w:lang w:val="en-GB"/>
        </w:rPr>
        <w:t xml:space="preserve">Paul Woolley </w:t>
      </w:r>
      <w:r>
        <w:rPr>
          <w:sz w:val="22"/>
          <w:szCs w:val="22"/>
          <w:lang w:val="en-GB"/>
        </w:rPr>
        <w:t>conference</w:t>
      </w:r>
      <w:r>
        <w:rPr>
          <w:sz w:val="22"/>
          <w:szCs w:val="22"/>
          <w:lang w:val="en-GB"/>
        </w:rPr>
        <w:t xml:space="preserve"> </w:t>
      </w:r>
      <w:r>
        <w:rPr>
          <w:sz w:val="22"/>
          <w:szCs w:val="22"/>
          <w:lang w:val="en-GB"/>
        </w:rPr>
        <w:t>(presentation by co-author)</w:t>
      </w:r>
      <w:r w:rsidRPr="004678F3">
        <w:rPr>
          <w:sz w:val="22"/>
          <w:szCs w:val="22"/>
          <w:lang w:val="en-GB"/>
        </w:rPr>
        <w:t xml:space="preserve"> </w:t>
      </w:r>
    </w:p>
    <w:p w14:paraId="5433D41B" w14:textId="264202A4" w:rsidR="004678F3" w:rsidRPr="00D94604" w:rsidRDefault="004678F3" w:rsidP="004678F3">
      <w:pPr>
        <w:pStyle w:val="ListParagraph"/>
        <w:numPr>
          <w:ilvl w:val="0"/>
          <w:numId w:val="25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WFA </w:t>
      </w:r>
      <w:r>
        <w:rPr>
          <w:sz w:val="22"/>
          <w:szCs w:val="22"/>
          <w:lang w:val="en-GB"/>
        </w:rPr>
        <w:t>(presentation by co-author)</w:t>
      </w:r>
    </w:p>
    <w:p w14:paraId="36DC762C" w14:textId="77777777" w:rsidR="006A14F2" w:rsidRPr="00D94604" w:rsidRDefault="006A14F2" w:rsidP="00427303">
      <w:pPr>
        <w:spacing w:after="80"/>
        <w:rPr>
          <w:sz w:val="22"/>
          <w:szCs w:val="22"/>
          <w:lang w:val="en-GB"/>
        </w:rPr>
      </w:pPr>
    </w:p>
    <w:p w14:paraId="2768210A" w14:textId="77777777" w:rsidR="00823F14" w:rsidRPr="00D94604" w:rsidRDefault="00823F14" w:rsidP="00823F14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SCHOOL AND UNIVERSITY SERVICE</w:t>
      </w:r>
    </w:p>
    <w:p w14:paraId="60C83B7F" w14:textId="77777777" w:rsidR="00823F14" w:rsidRPr="00D94604" w:rsidRDefault="00823F14" w:rsidP="00823F14">
      <w:pPr>
        <w:tabs>
          <w:tab w:val="left" w:pos="2340"/>
        </w:tabs>
        <w:ind w:right="187"/>
        <w:rPr>
          <w:sz w:val="22"/>
          <w:szCs w:val="22"/>
          <w:lang w:val="en-GB"/>
        </w:rPr>
      </w:pPr>
    </w:p>
    <w:p w14:paraId="7C9F602F" w14:textId="77777777" w:rsidR="00823F14" w:rsidRPr="00D94604" w:rsidRDefault="00823F14" w:rsidP="00823F14">
      <w:pPr>
        <w:pStyle w:val="ListParagraph"/>
        <w:numPr>
          <w:ilvl w:val="0"/>
          <w:numId w:val="8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Faculty search committee 2017</w:t>
      </w:r>
    </w:p>
    <w:p w14:paraId="0939DE3E" w14:textId="77777777" w:rsidR="00823F14" w:rsidRPr="00D94604" w:rsidRDefault="00823F14" w:rsidP="00823F14">
      <w:pPr>
        <w:pStyle w:val="ListParagraph"/>
        <w:numPr>
          <w:ilvl w:val="0"/>
          <w:numId w:val="8"/>
        </w:num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D94604">
        <w:rPr>
          <w:sz w:val="22"/>
          <w:szCs w:val="22"/>
          <w:lang w:val="en-GB"/>
        </w:rPr>
        <w:t>Co-coordination of seminar series 2018</w:t>
      </w:r>
    </w:p>
    <w:p w14:paraId="18C31E63" w14:textId="77777777" w:rsidR="00DF624E" w:rsidRDefault="00DF624E" w:rsidP="00427303">
      <w:pPr>
        <w:spacing w:after="80"/>
        <w:rPr>
          <w:sz w:val="22"/>
          <w:szCs w:val="22"/>
          <w:lang w:val="en-GB"/>
        </w:rPr>
      </w:pPr>
    </w:p>
    <w:p w14:paraId="0C0FAB0C" w14:textId="50219984" w:rsidR="00823F14" w:rsidRDefault="00823F14" w:rsidP="00427303">
      <w:pPr>
        <w:spacing w:after="8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OUTSIDE ACTIVITIES</w:t>
      </w:r>
    </w:p>
    <w:p w14:paraId="149D8395" w14:textId="77777777" w:rsidR="00823F14" w:rsidRPr="00D94604" w:rsidRDefault="00823F14" w:rsidP="00427303">
      <w:pPr>
        <w:spacing w:after="80"/>
        <w:rPr>
          <w:sz w:val="22"/>
          <w:szCs w:val="22"/>
          <w:lang w:val="en-GB"/>
        </w:rPr>
      </w:pPr>
    </w:p>
    <w:p w14:paraId="2CA0E2A9" w14:textId="6B85AE59" w:rsidR="00823F14" w:rsidRPr="00823F14" w:rsidRDefault="00823F14" w:rsidP="00823F14">
      <w:pPr>
        <w:tabs>
          <w:tab w:val="left" w:pos="2340"/>
        </w:tabs>
        <w:ind w:right="187"/>
        <w:rPr>
          <w:sz w:val="22"/>
          <w:szCs w:val="22"/>
          <w:lang w:val="en-GB"/>
        </w:rPr>
      </w:pPr>
      <w:r w:rsidRPr="00823F14">
        <w:rPr>
          <w:sz w:val="22"/>
          <w:szCs w:val="22"/>
          <w:lang w:val="en-GB"/>
        </w:rPr>
        <w:t xml:space="preserve">Columbia Business School requires faculty members to disclose any activities that might present a real or apparent conflict of interest. </w:t>
      </w:r>
      <w:r w:rsidR="002D1BEB">
        <w:rPr>
          <w:sz w:val="22"/>
          <w:szCs w:val="22"/>
          <w:lang w:val="en-GB"/>
        </w:rPr>
        <w:t>I have no conflict</w:t>
      </w:r>
      <w:r>
        <w:rPr>
          <w:sz w:val="22"/>
          <w:szCs w:val="22"/>
          <w:lang w:val="en-GB"/>
        </w:rPr>
        <w:t xml:space="preserve"> to disclose.</w:t>
      </w:r>
    </w:p>
    <w:p w14:paraId="380E6B93" w14:textId="3BC85B5B" w:rsidR="00BB1EEB" w:rsidRPr="00D94604" w:rsidRDefault="00BB1EEB" w:rsidP="009B6EC7">
      <w:pPr>
        <w:spacing w:after="80"/>
        <w:ind w:right="182" w:firstLine="720"/>
        <w:rPr>
          <w:sz w:val="22"/>
          <w:szCs w:val="22"/>
          <w:lang w:val="en-GB"/>
        </w:rPr>
      </w:pPr>
    </w:p>
    <w:sectPr w:rsidR="00BB1EEB" w:rsidRPr="00D94604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54BB9" w14:textId="77777777" w:rsidR="00474811" w:rsidRDefault="00474811" w:rsidP="005871BE">
      <w:r>
        <w:separator/>
      </w:r>
    </w:p>
  </w:endnote>
  <w:endnote w:type="continuationSeparator" w:id="0">
    <w:p w14:paraId="7A4D4DC6" w14:textId="77777777" w:rsidR="00474811" w:rsidRDefault="00474811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427303" w:rsidRDefault="00427303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427303" w:rsidRDefault="004273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77777777" w:rsidR="00427303" w:rsidRDefault="00427303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1BEB">
      <w:rPr>
        <w:rStyle w:val="PageNumber"/>
        <w:noProof/>
      </w:rPr>
      <w:t>9</w:t>
    </w:r>
    <w:r>
      <w:rPr>
        <w:rStyle w:val="PageNumber"/>
      </w:rPr>
      <w:fldChar w:fldCharType="end"/>
    </w:r>
  </w:p>
  <w:p w14:paraId="10C71A1E" w14:textId="77777777" w:rsidR="00427303" w:rsidRDefault="004273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31BC71" w14:textId="77777777" w:rsidR="00474811" w:rsidRDefault="00474811" w:rsidP="005871BE">
      <w:r>
        <w:separator/>
      </w:r>
    </w:p>
  </w:footnote>
  <w:footnote w:type="continuationSeparator" w:id="0">
    <w:p w14:paraId="0A65E881" w14:textId="77777777" w:rsidR="00474811" w:rsidRDefault="00474811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9865F5"/>
    <w:multiLevelType w:val="hybridMultilevel"/>
    <w:tmpl w:val="6E70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A1293"/>
    <w:multiLevelType w:val="hybridMultilevel"/>
    <w:tmpl w:val="79A42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B4D04"/>
    <w:multiLevelType w:val="hybridMultilevel"/>
    <w:tmpl w:val="9B9E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A3B37"/>
    <w:multiLevelType w:val="hybridMultilevel"/>
    <w:tmpl w:val="BDEEC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51A9D"/>
    <w:multiLevelType w:val="hybridMultilevel"/>
    <w:tmpl w:val="54F6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6A0543"/>
    <w:multiLevelType w:val="multilevel"/>
    <w:tmpl w:val="2D1A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B1EE1"/>
    <w:multiLevelType w:val="hybridMultilevel"/>
    <w:tmpl w:val="9A5A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DF25D9"/>
    <w:multiLevelType w:val="hybridMultilevel"/>
    <w:tmpl w:val="4C06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A5265"/>
    <w:multiLevelType w:val="hybridMultilevel"/>
    <w:tmpl w:val="68B0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024B64"/>
    <w:multiLevelType w:val="hybridMultilevel"/>
    <w:tmpl w:val="FAA8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22E15"/>
    <w:multiLevelType w:val="hybridMultilevel"/>
    <w:tmpl w:val="4CF2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56387"/>
    <w:multiLevelType w:val="hybridMultilevel"/>
    <w:tmpl w:val="DE48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C74A7"/>
    <w:multiLevelType w:val="hybridMultilevel"/>
    <w:tmpl w:val="2834C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8204C"/>
    <w:multiLevelType w:val="hybridMultilevel"/>
    <w:tmpl w:val="980693FA"/>
    <w:lvl w:ilvl="0" w:tplc="0BD442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5212D5"/>
    <w:multiLevelType w:val="hybridMultilevel"/>
    <w:tmpl w:val="426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B4D82"/>
    <w:multiLevelType w:val="hybridMultilevel"/>
    <w:tmpl w:val="59D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221E00"/>
    <w:multiLevelType w:val="hybridMultilevel"/>
    <w:tmpl w:val="1A54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792606"/>
    <w:multiLevelType w:val="hybridMultilevel"/>
    <w:tmpl w:val="E850D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2D176F"/>
    <w:multiLevelType w:val="hybridMultilevel"/>
    <w:tmpl w:val="781C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18"/>
  </w:num>
  <w:num w:numId="5">
    <w:abstractNumId w:val="2"/>
  </w:num>
  <w:num w:numId="6">
    <w:abstractNumId w:val="9"/>
  </w:num>
  <w:num w:numId="7">
    <w:abstractNumId w:val="24"/>
  </w:num>
  <w:num w:numId="8">
    <w:abstractNumId w:val="8"/>
  </w:num>
  <w:num w:numId="9">
    <w:abstractNumId w:val="3"/>
  </w:num>
  <w:num w:numId="10">
    <w:abstractNumId w:val="23"/>
  </w:num>
  <w:num w:numId="11">
    <w:abstractNumId w:val="16"/>
  </w:num>
  <w:num w:numId="12">
    <w:abstractNumId w:val="21"/>
  </w:num>
  <w:num w:numId="13">
    <w:abstractNumId w:val="11"/>
  </w:num>
  <w:num w:numId="14">
    <w:abstractNumId w:val="6"/>
  </w:num>
  <w:num w:numId="15">
    <w:abstractNumId w:val="15"/>
  </w:num>
  <w:num w:numId="16">
    <w:abstractNumId w:val="13"/>
  </w:num>
  <w:num w:numId="17">
    <w:abstractNumId w:val="17"/>
  </w:num>
  <w:num w:numId="18">
    <w:abstractNumId w:val="5"/>
  </w:num>
  <w:num w:numId="19">
    <w:abstractNumId w:val="26"/>
  </w:num>
  <w:num w:numId="20">
    <w:abstractNumId w:val="4"/>
  </w:num>
  <w:num w:numId="21">
    <w:abstractNumId w:val="25"/>
  </w:num>
  <w:num w:numId="22">
    <w:abstractNumId w:val="10"/>
  </w:num>
  <w:num w:numId="23">
    <w:abstractNumId w:val="20"/>
  </w:num>
  <w:num w:numId="24">
    <w:abstractNumId w:val="22"/>
  </w:num>
  <w:num w:numId="25">
    <w:abstractNumId w:val="12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13933"/>
    <w:rsid w:val="00023598"/>
    <w:rsid w:val="000276A3"/>
    <w:rsid w:val="00032425"/>
    <w:rsid w:val="000358E8"/>
    <w:rsid w:val="00053BF0"/>
    <w:rsid w:val="00056186"/>
    <w:rsid w:val="000874D8"/>
    <w:rsid w:val="000C0EB4"/>
    <w:rsid w:val="000C1E78"/>
    <w:rsid w:val="000C595C"/>
    <w:rsid w:val="000D4572"/>
    <w:rsid w:val="000E04B0"/>
    <w:rsid w:val="000E31BE"/>
    <w:rsid w:val="000E64D6"/>
    <w:rsid w:val="001114A7"/>
    <w:rsid w:val="00121B05"/>
    <w:rsid w:val="00121C93"/>
    <w:rsid w:val="00122C1D"/>
    <w:rsid w:val="00126466"/>
    <w:rsid w:val="00131763"/>
    <w:rsid w:val="0013463B"/>
    <w:rsid w:val="0014381A"/>
    <w:rsid w:val="00197036"/>
    <w:rsid w:val="001D628A"/>
    <w:rsid w:val="001D6B26"/>
    <w:rsid w:val="001D7A5F"/>
    <w:rsid w:val="001E39D1"/>
    <w:rsid w:val="001E4144"/>
    <w:rsid w:val="001E49A7"/>
    <w:rsid w:val="001F45A9"/>
    <w:rsid w:val="00202C19"/>
    <w:rsid w:val="00231C35"/>
    <w:rsid w:val="00231F10"/>
    <w:rsid w:val="00235ED9"/>
    <w:rsid w:val="00242007"/>
    <w:rsid w:val="002514C0"/>
    <w:rsid w:val="00266276"/>
    <w:rsid w:val="00267348"/>
    <w:rsid w:val="002A3929"/>
    <w:rsid w:val="002A49BB"/>
    <w:rsid w:val="002B30AA"/>
    <w:rsid w:val="002C1003"/>
    <w:rsid w:val="002C22B2"/>
    <w:rsid w:val="002D1BEB"/>
    <w:rsid w:val="002F6A03"/>
    <w:rsid w:val="00304D79"/>
    <w:rsid w:val="00332F91"/>
    <w:rsid w:val="00343B69"/>
    <w:rsid w:val="0034528B"/>
    <w:rsid w:val="003468B5"/>
    <w:rsid w:val="00354945"/>
    <w:rsid w:val="0036170C"/>
    <w:rsid w:val="00361B02"/>
    <w:rsid w:val="0039068C"/>
    <w:rsid w:val="003F7FCD"/>
    <w:rsid w:val="004018F9"/>
    <w:rsid w:val="00404EAA"/>
    <w:rsid w:val="004101B1"/>
    <w:rsid w:val="00417C12"/>
    <w:rsid w:val="00421AE4"/>
    <w:rsid w:val="00427303"/>
    <w:rsid w:val="00427F6C"/>
    <w:rsid w:val="00431442"/>
    <w:rsid w:val="00437D91"/>
    <w:rsid w:val="004460F4"/>
    <w:rsid w:val="00453A24"/>
    <w:rsid w:val="0046122C"/>
    <w:rsid w:val="004678F3"/>
    <w:rsid w:val="00474811"/>
    <w:rsid w:val="00481DEF"/>
    <w:rsid w:val="00482A37"/>
    <w:rsid w:val="004A6347"/>
    <w:rsid w:val="004B05E9"/>
    <w:rsid w:val="004C2445"/>
    <w:rsid w:val="004D2AA7"/>
    <w:rsid w:val="004D2E70"/>
    <w:rsid w:val="004E1C40"/>
    <w:rsid w:val="00507A55"/>
    <w:rsid w:val="0054315D"/>
    <w:rsid w:val="00551A94"/>
    <w:rsid w:val="005523FE"/>
    <w:rsid w:val="00554A98"/>
    <w:rsid w:val="00554D2D"/>
    <w:rsid w:val="0055666D"/>
    <w:rsid w:val="0056033B"/>
    <w:rsid w:val="005716B9"/>
    <w:rsid w:val="005871BE"/>
    <w:rsid w:val="00594EA5"/>
    <w:rsid w:val="005B1E10"/>
    <w:rsid w:val="005E0336"/>
    <w:rsid w:val="005E050B"/>
    <w:rsid w:val="005E6F95"/>
    <w:rsid w:val="0060456C"/>
    <w:rsid w:val="006054D7"/>
    <w:rsid w:val="00607628"/>
    <w:rsid w:val="00607E11"/>
    <w:rsid w:val="00623F59"/>
    <w:rsid w:val="006446D0"/>
    <w:rsid w:val="006527A1"/>
    <w:rsid w:val="006769D1"/>
    <w:rsid w:val="0068787E"/>
    <w:rsid w:val="006A14F2"/>
    <w:rsid w:val="006C2690"/>
    <w:rsid w:val="006C32AA"/>
    <w:rsid w:val="006C54E3"/>
    <w:rsid w:val="006E4241"/>
    <w:rsid w:val="006F5288"/>
    <w:rsid w:val="0072398C"/>
    <w:rsid w:val="00762CBE"/>
    <w:rsid w:val="00784468"/>
    <w:rsid w:val="007879FA"/>
    <w:rsid w:val="00791BA4"/>
    <w:rsid w:val="007943FE"/>
    <w:rsid w:val="00796182"/>
    <w:rsid w:val="007A0574"/>
    <w:rsid w:val="007A202D"/>
    <w:rsid w:val="007A477E"/>
    <w:rsid w:val="007B2FED"/>
    <w:rsid w:val="007B6F1E"/>
    <w:rsid w:val="008178A2"/>
    <w:rsid w:val="00823F14"/>
    <w:rsid w:val="00827604"/>
    <w:rsid w:val="00833322"/>
    <w:rsid w:val="00852322"/>
    <w:rsid w:val="00867618"/>
    <w:rsid w:val="00876FEC"/>
    <w:rsid w:val="00881DD0"/>
    <w:rsid w:val="008855BD"/>
    <w:rsid w:val="00891538"/>
    <w:rsid w:val="008A7E96"/>
    <w:rsid w:val="008B4CE1"/>
    <w:rsid w:val="008B5D67"/>
    <w:rsid w:val="008B76DB"/>
    <w:rsid w:val="008C44D9"/>
    <w:rsid w:val="008C73A8"/>
    <w:rsid w:val="008F282F"/>
    <w:rsid w:val="00911274"/>
    <w:rsid w:val="00930303"/>
    <w:rsid w:val="009306BF"/>
    <w:rsid w:val="00931EAE"/>
    <w:rsid w:val="00931FE7"/>
    <w:rsid w:val="0093652E"/>
    <w:rsid w:val="00942887"/>
    <w:rsid w:val="009469BF"/>
    <w:rsid w:val="009567D9"/>
    <w:rsid w:val="00972317"/>
    <w:rsid w:val="00975566"/>
    <w:rsid w:val="0097643D"/>
    <w:rsid w:val="00982998"/>
    <w:rsid w:val="009842AA"/>
    <w:rsid w:val="009B5125"/>
    <w:rsid w:val="009B6EC7"/>
    <w:rsid w:val="009D55AD"/>
    <w:rsid w:val="009D7B0D"/>
    <w:rsid w:val="009F17A6"/>
    <w:rsid w:val="00A01D28"/>
    <w:rsid w:val="00A20C75"/>
    <w:rsid w:val="00A44F8D"/>
    <w:rsid w:val="00A62C21"/>
    <w:rsid w:val="00A63CF5"/>
    <w:rsid w:val="00A922FA"/>
    <w:rsid w:val="00A92C96"/>
    <w:rsid w:val="00AA3148"/>
    <w:rsid w:val="00AB22D7"/>
    <w:rsid w:val="00AC0E4D"/>
    <w:rsid w:val="00AF0B11"/>
    <w:rsid w:val="00B129C4"/>
    <w:rsid w:val="00B3138D"/>
    <w:rsid w:val="00B536B7"/>
    <w:rsid w:val="00B81E19"/>
    <w:rsid w:val="00BB1EEB"/>
    <w:rsid w:val="00BD56E4"/>
    <w:rsid w:val="00BF64F5"/>
    <w:rsid w:val="00C00D6B"/>
    <w:rsid w:val="00C031A6"/>
    <w:rsid w:val="00C06324"/>
    <w:rsid w:val="00C16C1B"/>
    <w:rsid w:val="00C22FAD"/>
    <w:rsid w:val="00C36104"/>
    <w:rsid w:val="00C45BB7"/>
    <w:rsid w:val="00C46F89"/>
    <w:rsid w:val="00C57A8E"/>
    <w:rsid w:val="00C80739"/>
    <w:rsid w:val="00C82C71"/>
    <w:rsid w:val="00D04D25"/>
    <w:rsid w:val="00D07B41"/>
    <w:rsid w:val="00D1076D"/>
    <w:rsid w:val="00D11D85"/>
    <w:rsid w:val="00D1299F"/>
    <w:rsid w:val="00D17029"/>
    <w:rsid w:val="00D3189C"/>
    <w:rsid w:val="00D43314"/>
    <w:rsid w:val="00D51161"/>
    <w:rsid w:val="00D62D5C"/>
    <w:rsid w:val="00D76544"/>
    <w:rsid w:val="00D94604"/>
    <w:rsid w:val="00DC16B1"/>
    <w:rsid w:val="00DC2347"/>
    <w:rsid w:val="00DC438A"/>
    <w:rsid w:val="00DD6A34"/>
    <w:rsid w:val="00DF3BF7"/>
    <w:rsid w:val="00DF624E"/>
    <w:rsid w:val="00E0424C"/>
    <w:rsid w:val="00E0787C"/>
    <w:rsid w:val="00E230E2"/>
    <w:rsid w:val="00E423EF"/>
    <w:rsid w:val="00E4471B"/>
    <w:rsid w:val="00E51948"/>
    <w:rsid w:val="00E55767"/>
    <w:rsid w:val="00E74E23"/>
    <w:rsid w:val="00E81524"/>
    <w:rsid w:val="00E82BAC"/>
    <w:rsid w:val="00E87A0A"/>
    <w:rsid w:val="00E92CF9"/>
    <w:rsid w:val="00EA00A5"/>
    <w:rsid w:val="00ED290A"/>
    <w:rsid w:val="00EE1BBF"/>
    <w:rsid w:val="00F045CC"/>
    <w:rsid w:val="00F4242A"/>
    <w:rsid w:val="00F431A3"/>
    <w:rsid w:val="00F51BAF"/>
    <w:rsid w:val="00F60A6E"/>
    <w:rsid w:val="00F77025"/>
    <w:rsid w:val="00F87AEF"/>
    <w:rsid w:val="00F906AE"/>
    <w:rsid w:val="00F973FF"/>
    <w:rsid w:val="00FB5196"/>
    <w:rsid w:val="00FD45FD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63B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g.piacentino@gsb.columbia.edu" TargetMode="External"/><Relationship Id="rId8" Type="http://schemas.openxmlformats.org/officeDocument/2006/relationships/hyperlink" Target="https://people.stanford.edu/bhebert/sites/default/files/hghdraft_v7_submitted.pdf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2399</Words>
  <Characters>13676</Characters>
  <Application>Microsoft Macintosh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92</cp:revision>
  <cp:lastPrinted>2019-05-10T17:48:00Z</cp:lastPrinted>
  <dcterms:created xsi:type="dcterms:W3CDTF">2019-06-07T19:38:00Z</dcterms:created>
  <dcterms:modified xsi:type="dcterms:W3CDTF">2019-06-11T02:11:00Z</dcterms:modified>
</cp:coreProperties>
</file>